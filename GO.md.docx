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37A10" w14:textId="57F133B2" w:rsidR="008F4F6C" w:rsidRDefault="00F972EE" w:rsidP="00654F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Go</w:t>
      </w:r>
    </w:p>
    <w:p w14:paraId="01E8A485" w14:textId="77777777" w:rsidR="003869AA" w:rsidRDefault="003869AA" w:rsidP="00654F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9F3B17" w14:textId="314EC3C0" w:rsidR="001C15A1" w:rsidRPr="001C15A1" w:rsidRDefault="001C15A1" w:rsidP="001C15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Sempre começar o código</w:t>
      </w:r>
      <w:r w:rsidR="00166D96">
        <w:rPr>
          <w:rFonts w:ascii="Times New Roman" w:hAnsi="Times New Roman" w:cs="Times New Roman"/>
          <w:bCs/>
          <w:sz w:val="28"/>
          <w:szCs w:val="28"/>
        </w:rPr>
        <w:t xml:space="preserve"> com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</w:p>
    <w:p w14:paraId="4F73CF79" w14:textId="77777777" w:rsidR="001C15A1" w:rsidRDefault="001C15A1" w:rsidP="00654F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0F4440" w14:textId="214AC2C3" w:rsidR="003869AA" w:rsidRDefault="003869AA" w:rsidP="00654F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Convenções</w:t>
      </w:r>
      <w:r w:rsidR="007D5160">
        <w:rPr>
          <w:rFonts w:ascii="Times New Roman" w:hAnsi="Times New Roman" w:cs="Times New Roman"/>
          <w:b/>
          <w:bCs/>
          <w:sz w:val="36"/>
          <w:szCs w:val="36"/>
        </w:rPr>
        <w:t>/ Regras</w:t>
      </w:r>
    </w:p>
    <w:p w14:paraId="569A1258" w14:textId="77777777" w:rsidR="003869AA" w:rsidRDefault="003869AA" w:rsidP="003869AA">
      <w:pPr>
        <w:rPr>
          <w:rFonts w:ascii="Times New Roman" w:hAnsi="Times New Roman" w:cs="Times New Roman"/>
          <w:bCs/>
          <w:sz w:val="28"/>
          <w:szCs w:val="28"/>
        </w:rPr>
      </w:pPr>
    </w:p>
    <w:p w14:paraId="011051A5" w14:textId="5E96D464" w:rsidR="003869AA" w:rsidRDefault="003869AA" w:rsidP="007D51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D5160">
        <w:rPr>
          <w:rFonts w:ascii="Times New Roman" w:hAnsi="Times New Roman" w:cs="Times New Roman"/>
          <w:bCs/>
          <w:sz w:val="28"/>
          <w:szCs w:val="28"/>
        </w:rPr>
        <w:t xml:space="preserve">A Chave sempre deve ficar na frente da função </w:t>
      </w:r>
    </w:p>
    <w:p w14:paraId="6AC045D3" w14:textId="77777777" w:rsidR="007D5160" w:rsidRPr="007D5160" w:rsidRDefault="007D5160" w:rsidP="007D5160">
      <w:pPr>
        <w:pStyle w:val="PargrafodaLista"/>
        <w:rPr>
          <w:rFonts w:ascii="Times New Roman" w:hAnsi="Times New Roman" w:cs="Times New Roman"/>
          <w:bCs/>
          <w:sz w:val="28"/>
          <w:szCs w:val="28"/>
        </w:rPr>
      </w:pPr>
    </w:p>
    <w:p w14:paraId="1270D89A" w14:textId="2667F2B4" w:rsidR="003869AA" w:rsidRDefault="003869AA" w:rsidP="007D51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D5160">
        <w:rPr>
          <w:rFonts w:ascii="Times New Roman" w:hAnsi="Times New Roman" w:cs="Times New Roman"/>
          <w:bCs/>
          <w:sz w:val="28"/>
          <w:szCs w:val="28"/>
        </w:rPr>
        <w:t>Não necessita de ;</w:t>
      </w:r>
    </w:p>
    <w:p w14:paraId="076C8BAF" w14:textId="77777777" w:rsidR="007D5160" w:rsidRPr="007D5160" w:rsidRDefault="007D5160" w:rsidP="007D5160">
      <w:pPr>
        <w:pStyle w:val="PargrafodaLista"/>
        <w:rPr>
          <w:rFonts w:ascii="Times New Roman" w:hAnsi="Times New Roman" w:cs="Times New Roman"/>
          <w:bCs/>
          <w:sz w:val="28"/>
          <w:szCs w:val="28"/>
        </w:rPr>
      </w:pPr>
    </w:p>
    <w:p w14:paraId="4F9BF04A" w14:textId="3FB63C52" w:rsidR="00E936B2" w:rsidRDefault="001C15A1" w:rsidP="007D51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D5160">
        <w:rPr>
          <w:rFonts w:ascii="Times New Roman" w:hAnsi="Times New Roman" w:cs="Times New Roman"/>
          <w:bCs/>
          <w:sz w:val="28"/>
          <w:szCs w:val="28"/>
        </w:rPr>
        <w:t>Você</w:t>
      </w:r>
      <w:r w:rsidR="00E936B2" w:rsidRPr="007D5160">
        <w:rPr>
          <w:rFonts w:ascii="Times New Roman" w:hAnsi="Times New Roman" w:cs="Times New Roman"/>
          <w:bCs/>
          <w:sz w:val="28"/>
          <w:szCs w:val="28"/>
        </w:rPr>
        <w:t xml:space="preserve"> não pode criar uma variável e não utilizar</w:t>
      </w:r>
    </w:p>
    <w:p w14:paraId="569AC88E" w14:textId="77777777" w:rsidR="007D5160" w:rsidRPr="007D5160" w:rsidRDefault="007D5160" w:rsidP="007D5160">
      <w:pPr>
        <w:pStyle w:val="PargrafodaLista"/>
        <w:rPr>
          <w:rFonts w:ascii="Times New Roman" w:hAnsi="Times New Roman" w:cs="Times New Roman"/>
          <w:bCs/>
          <w:sz w:val="28"/>
          <w:szCs w:val="28"/>
        </w:rPr>
      </w:pPr>
    </w:p>
    <w:p w14:paraId="0D9841A9" w14:textId="4A2418F3" w:rsidR="001C15A1" w:rsidRPr="007D5160" w:rsidRDefault="001C15A1" w:rsidP="001C15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D5160">
        <w:rPr>
          <w:rFonts w:ascii="Times New Roman" w:hAnsi="Times New Roman" w:cs="Times New Roman"/>
          <w:bCs/>
          <w:sz w:val="28"/>
          <w:szCs w:val="28"/>
        </w:rPr>
        <w:t xml:space="preserve">Gerar um arquivo para guardar todas as dependências do seu projeto usando no terminal o comando  </w:t>
      </w:r>
      <w:r w:rsidRPr="007D5160">
        <w:rPr>
          <w:rFonts w:ascii="Times New Roman" w:hAnsi="Times New Roman" w:cs="Times New Roman"/>
          <w:bCs/>
          <w:i/>
          <w:sz w:val="28"/>
          <w:szCs w:val="28"/>
        </w:rPr>
        <w:t xml:space="preserve">go </w:t>
      </w:r>
      <w:proofErr w:type="spellStart"/>
      <w:r w:rsidRPr="007D5160">
        <w:rPr>
          <w:rFonts w:ascii="Times New Roman" w:hAnsi="Times New Roman" w:cs="Times New Roman"/>
          <w:bCs/>
          <w:i/>
          <w:sz w:val="28"/>
          <w:szCs w:val="28"/>
        </w:rPr>
        <w:t>mod</w:t>
      </w:r>
      <w:proofErr w:type="spellEnd"/>
      <w:r w:rsidRPr="007D516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7D5160">
        <w:rPr>
          <w:rFonts w:ascii="Times New Roman" w:hAnsi="Times New Roman" w:cs="Times New Roman"/>
          <w:bCs/>
          <w:i/>
          <w:sz w:val="28"/>
          <w:szCs w:val="28"/>
        </w:rPr>
        <w:t>init</w:t>
      </w:r>
      <w:proofErr w:type="spellEnd"/>
      <w:r w:rsidRPr="007D516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7D5160">
        <w:rPr>
          <w:rFonts w:ascii="Times New Roman" w:hAnsi="Times New Roman" w:cs="Times New Roman"/>
          <w:bCs/>
          <w:i/>
          <w:sz w:val="28"/>
          <w:szCs w:val="28"/>
        </w:rPr>
        <w:t>NomeDoModulo</w:t>
      </w:r>
      <w:proofErr w:type="spellEnd"/>
    </w:p>
    <w:p w14:paraId="34A88438" w14:textId="77777777" w:rsidR="007D5160" w:rsidRPr="007D5160" w:rsidRDefault="007D5160" w:rsidP="007D5160">
      <w:pPr>
        <w:pStyle w:val="PargrafodaLista"/>
        <w:rPr>
          <w:rFonts w:ascii="Times New Roman" w:hAnsi="Times New Roman" w:cs="Times New Roman"/>
          <w:bCs/>
          <w:sz w:val="28"/>
          <w:szCs w:val="28"/>
        </w:rPr>
      </w:pPr>
    </w:p>
    <w:p w14:paraId="0F48B07D" w14:textId="003B34F6" w:rsidR="001C15A1" w:rsidRDefault="007D5160" w:rsidP="007D51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 você não utilizar letra maiúscula no início do nome da função ela não irá se tornar “publica” e só poderá ser chamada dentro do próprio arquivo</w:t>
      </w:r>
    </w:p>
    <w:p w14:paraId="6B450353" w14:textId="77777777" w:rsidR="007D5160" w:rsidRDefault="007D5160" w:rsidP="007D5160">
      <w:pPr>
        <w:pStyle w:val="PargrafodaLista"/>
        <w:rPr>
          <w:rFonts w:ascii="Times New Roman" w:hAnsi="Times New Roman" w:cs="Times New Roman"/>
          <w:bCs/>
          <w:sz w:val="28"/>
          <w:szCs w:val="28"/>
        </w:rPr>
      </w:pPr>
    </w:p>
    <w:p w14:paraId="3397643B" w14:textId="1B66997F" w:rsidR="007D5160" w:rsidRPr="009343B7" w:rsidRDefault="007D5160" w:rsidP="007D51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7D5160">
        <w:rPr>
          <w:rFonts w:ascii="Times New Roman" w:hAnsi="Times New Roman" w:cs="Times New Roman"/>
          <w:bCs/>
          <w:sz w:val="28"/>
          <w:szCs w:val="28"/>
        </w:rPr>
        <w:t>Para importar um pacote que eu mesmo criei utilizar o nome do modulo que foi gerado a partir do comando “</w:t>
      </w:r>
      <w:r w:rsidRPr="007D516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go </w:t>
      </w:r>
      <w:proofErr w:type="spellStart"/>
      <w:r w:rsidRPr="007D51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mod</w:t>
      </w:r>
      <w:proofErr w:type="spellEnd"/>
      <w:r w:rsidRPr="007D516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D51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init</w:t>
      </w:r>
      <w:proofErr w:type="spellEnd"/>
      <w:r w:rsidRPr="007D516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”  </w:t>
      </w:r>
      <w:r w:rsidRPr="007D5160">
        <w:rPr>
          <w:rFonts w:ascii="Times New Roman" w:hAnsi="Times New Roman" w:cs="Times New Roman"/>
          <w:bCs/>
          <w:iCs/>
          <w:sz w:val="28"/>
          <w:szCs w:val="28"/>
        </w:rPr>
        <w:t>e importar da seguinte forma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D51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NomeDoModulo</w:t>
      </w:r>
      <w:proofErr w:type="spellEnd"/>
      <w:r w:rsidRPr="007D516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</w:t>
      </w:r>
      <w:proofErr w:type="spellStart"/>
      <w:r w:rsidRPr="007D51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NomeDoPacote</w:t>
      </w:r>
      <w:proofErr w:type="spellEnd"/>
      <w:r w:rsidRPr="007D51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FC3F4B3" w14:textId="77777777" w:rsidR="009343B7" w:rsidRPr="009343B7" w:rsidRDefault="009343B7" w:rsidP="009343B7">
      <w:pPr>
        <w:pStyle w:val="PargrafodaLista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A1E843D" w14:textId="37267E60" w:rsidR="009343B7" w:rsidRPr="009343B7" w:rsidRDefault="009343B7" w:rsidP="007D51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Para importar um pacote externo utilizar o comando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go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LinkParaOndeEstaOArquivo</w:t>
      </w:r>
      <w:proofErr w:type="spellEnd"/>
    </w:p>
    <w:p w14:paraId="3A98681E" w14:textId="77777777" w:rsidR="009343B7" w:rsidRPr="00166D96" w:rsidRDefault="009343B7" w:rsidP="00166D96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16C1A9C" w14:textId="77777777" w:rsidR="007D5160" w:rsidRPr="007D5160" w:rsidRDefault="007D5160" w:rsidP="007D5160">
      <w:pPr>
        <w:pStyle w:val="PargrafodaLista"/>
        <w:rPr>
          <w:rFonts w:ascii="Times New Roman" w:hAnsi="Times New Roman" w:cs="Times New Roman"/>
          <w:bCs/>
          <w:sz w:val="28"/>
          <w:szCs w:val="28"/>
        </w:rPr>
      </w:pPr>
    </w:p>
    <w:p w14:paraId="289BE957" w14:textId="77777777" w:rsidR="007D5160" w:rsidRDefault="007D5160" w:rsidP="00654F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E80392" w14:textId="23F2F768" w:rsidR="00A42B19" w:rsidRDefault="00A42B19" w:rsidP="00F972E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Para iniciar um programa em GO você utiliza</w:t>
      </w:r>
      <w:r w:rsidR="001C15A1">
        <w:rPr>
          <w:rFonts w:ascii="Times New Roman" w:hAnsi="Times New Roman" w:cs="Times New Roman"/>
          <w:bCs/>
          <w:sz w:val="28"/>
          <w:szCs w:val="28"/>
        </w:rPr>
        <w:t xml:space="preserve"> o comando</w:t>
      </w:r>
    </w:p>
    <w:p w14:paraId="47E82FA5" w14:textId="424580F8" w:rsidR="00A42B19" w:rsidRDefault="00A42B19" w:rsidP="00F972E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go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nomeDoArquivo.go</w:t>
      </w:r>
      <w:proofErr w:type="spellEnd"/>
    </w:p>
    <w:p w14:paraId="42018C6F" w14:textId="77777777" w:rsidR="00E936B2" w:rsidRDefault="00E936B2" w:rsidP="00F972EE">
      <w:pPr>
        <w:rPr>
          <w:rFonts w:ascii="Times New Roman" w:hAnsi="Times New Roman" w:cs="Times New Roman"/>
          <w:bCs/>
          <w:i/>
          <w:sz w:val="28"/>
          <w:szCs w:val="28"/>
        </w:rPr>
      </w:pPr>
    </w:p>
    <w:p w14:paraId="4546C844" w14:textId="77777777" w:rsidR="009343B7" w:rsidRDefault="009343B7" w:rsidP="00F972EE">
      <w:pPr>
        <w:rPr>
          <w:rFonts w:ascii="Times New Roman" w:hAnsi="Times New Roman" w:cs="Times New Roman"/>
          <w:bCs/>
          <w:i/>
          <w:sz w:val="28"/>
          <w:szCs w:val="28"/>
        </w:rPr>
      </w:pPr>
    </w:p>
    <w:p w14:paraId="3BCFD4D3" w14:textId="77777777" w:rsidR="009343B7" w:rsidRDefault="009343B7" w:rsidP="00F972EE">
      <w:pPr>
        <w:rPr>
          <w:rFonts w:ascii="Times New Roman" w:hAnsi="Times New Roman" w:cs="Times New Roman"/>
          <w:bCs/>
          <w:i/>
          <w:sz w:val="28"/>
          <w:szCs w:val="28"/>
        </w:rPr>
      </w:pPr>
    </w:p>
    <w:p w14:paraId="41930B9E" w14:textId="15F61C01" w:rsidR="00E936B2" w:rsidRDefault="00E936B2" w:rsidP="00E936B2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Tipo das variáveis</w:t>
      </w:r>
    </w:p>
    <w:p w14:paraId="4470942B" w14:textId="77777777" w:rsidR="00E936B2" w:rsidRDefault="00E936B2" w:rsidP="00E936B2">
      <w:pPr>
        <w:jc w:val="center"/>
        <w:rPr>
          <w:rFonts w:ascii="Times New Roman" w:hAnsi="Times New Roman" w:cs="Times New Roman"/>
          <w:bCs/>
          <w:sz w:val="36"/>
          <w:szCs w:val="36"/>
        </w:rPr>
      </w:pPr>
    </w:p>
    <w:p w14:paraId="2E79BDCF" w14:textId="6651DD7E" w:rsidR="00E936B2" w:rsidRPr="00A36CFF" w:rsidRDefault="00E936B2" w:rsidP="00A36CFF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A36CFF">
        <w:rPr>
          <w:rFonts w:ascii="Times New Roman" w:hAnsi="Times New Roman" w:cs="Times New Roman"/>
          <w:b/>
          <w:i/>
          <w:sz w:val="28"/>
          <w:szCs w:val="28"/>
        </w:rPr>
        <w:t>var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nomeDaVariavel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tipoDaVariavel</w:t>
      </w:r>
      <w:proofErr w:type="spellEnd"/>
      <w:r w:rsidR="00A36CFF"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</w:p>
    <w:p w14:paraId="32B371A8" w14:textId="341F301A" w:rsidR="00A36CFF" w:rsidRDefault="00A36CFF" w:rsidP="00A36CFF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ou</w:t>
      </w:r>
    </w:p>
    <w:p w14:paraId="2B6EC37E" w14:textId="758078C4" w:rsidR="00A36CFF" w:rsidRDefault="00A36CFF" w:rsidP="00A36CFF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nomeDaVariavel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:= </w:t>
      </w:r>
    </w:p>
    <w:p w14:paraId="574F7083" w14:textId="0E8246DF" w:rsidR="00A36CFF" w:rsidRDefault="00A36CFF" w:rsidP="00A36CFF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ou</w:t>
      </w:r>
    </w:p>
    <w:p w14:paraId="22DD7FF5" w14:textId="75A641D6" w:rsidR="00A36CFF" w:rsidRDefault="00A36CFF" w:rsidP="00A36CFF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A36CFF">
        <w:rPr>
          <w:rFonts w:ascii="Times New Roman" w:hAnsi="Times New Roman" w:cs="Times New Roman"/>
          <w:b/>
          <w:bCs/>
          <w:i/>
          <w:sz w:val="28"/>
          <w:szCs w:val="28"/>
        </w:rPr>
        <w:t>var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(</w:t>
      </w:r>
    </w:p>
    <w:p w14:paraId="64185AF3" w14:textId="2BD0A205" w:rsidR="00A36CFF" w:rsidRPr="00A36CFF" w:rsidRDefault="00A36CFF" w:rsidP="00A36CFF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A36CFF">
        <w:rPr>
          <w:rFonts w:ascii="Times New Roman" w:hAnsi="Times New Roman" w:cs="Times New Roman"/>
          <w:bCs/>
          <w:i/>
          <w:iCs/>
          <w:sz w:val="28"/>
          <w:szCs w:val="28"/>
        </w:rPr>
        <w:t>nomeDaVariavel</w:t>
      </w:r>
      <w:proofErr w:type="spellEnd"/>
      <w:r w:rsidRPr="00A36CF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A36CFF">
        <w:rPr>
          <w:rFonts w:ascii="Times New Roman" w:hAnsi="Times New Roman" w:cs="Times New Roman"/>
          <w:bCs/>
          <w:i/>
          <w:iCs/>
          <w:sz w:val="28"/>
          <w:szCs w:val="28"/>
        </w:rPr>
        <w:t>tipoDaVariavel</w:t>
      </w:r>
      <w:proofErr w:type="spellEnd"/>
      <w:r w:rsidRPr="00A36CF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=</w:t>
      </w:r>
    </w:p>
    <w:p w14:paraId="48E9828C" w14:textId="3C9DEF17" w:rsidR="00A36CFF" w:rsidRPr="00A36CFF" w:rsidRDefault="00A36CFF" w:rsidP="00A36CFF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36CFF">
        <w:rPr>
          <w:rFonts w:ascii="Times New Roman" w:hAnsi="Times New Roman" w:cs="Times New Roman"/>
          <w:bCs/>
          <w:i/>
          <w:iCs/>
          <w:sz w:val="28"/>
          <w:szCs w:val="28"/>
        </w:rPr>
        <w:t>nomeDaVariavel2 tipoDaVariavel2 =</w:t>
      </w:r>
    </w:p>
    <w:p w14:paraId="5A183CBC" w14:textId="0C645466" w:rsidR="00A36CFF" w:rsidRDefault="00A36CFF" w:rsidP="00A36CFF">
      <w:pPr>
        <w:jc w:val="center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8"/>
          <w:szCs w:val="28"/>
          <w:u w:val="single"/>
        </w:rPr>
        <w:t>)</w:t>
      </w:r>
    </w:p>
    <w:p w14:paraId="3EB450F7" w14:textId="4EA69327" w:rsidR="00A36CFF" w:rsidRDefault="00A36CFF" w:rsidP="00A36CFF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A36CFF">
        <w:rPr>
          <w:rFonts w:ascii="Times New Roman" w:hAnsi="Times New Roman" w:cs="Times New Roman"/>
          <w:bCs/>
          <w:i/>
          <w:sz w:val="28"/>
          <w:szCs w:val="28"/>
        </w:rPr>
        <w:t>Ou</w:t>
      </w:r>
    </w:p>
    <w:p w14:paraId="1E6940DA" w14:textId="734F48AA" w:rsidR="00A36CFF" w:rsidRDefault="00A36CFF" w:rsidP="00A36CFF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variavel1</w:t>
      </w:r>
      <w:r w:rsidRPr="00A36CF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variavel2 </w:t>
      </w:r>
      <w:r w:rsidRPr="00A36CFF">
        <w:rPr>
          <w:rFonts w:ascii="Times New Roman" w:hAnsi="Times New Roman" w:cs="Times New Roman"/>
          <w:b/>
          <w:bCs/>
          <w:i/>
          <w:sz w:val="28"/>
          <w:szCs w:val="28"/>
        </w:rPr>
        <w:t>:=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valorDaVariavel1 </w:t>
      </w:r>
      <w:r w:rsidRPr="00A36CFF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valorDaVariavel2</w:t>
      </w:r>
    </w:p>
    <w:p w14:paraId="178B8FE7" w14:textId="01BB2E91" w:rsidR="00A36CFF" w:rsidRDefault="00A36CFF" w:rsidP="00A36CFF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A36CFF">
        <w:rPr>
          <w:rFonts w:ascii="Times New Roman" w:hAnsi="Times New Roman" w:cs="Times New Roman"/>
          <w:bCs/>
          <w:i/>
          <w:noProof/>
          <w:sz w:val="28"/>
          <w:szCs w:val="28"/>
        </w:rPr>
        <w:drawing>
          <wp:inline distT="0" distB="0" distL="0" distR="0" wp14:anchorId="04F627C1" wp14:editId="5D14AC3D">
            <wp:extent cx="4686954" cy="3781953"/>
            <wp:effectExtent l="0" t="0" r="0" b="9525"/>
            <wp:docPr id="17780106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066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52E7" w14:textId="77777777" w:rsidR="00776553" w:rsidRDefault="00776553" w:rsidP="00A36CFF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</w:p>
    <w:p w14:paraId="6B0AA876" w14:textId="77777777" w:rsidR="00776553" w:rsidRDefault="00776553" w:rsidP="00A36CFF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</w:p>
    <w:p w14:paraId="3DB343F0" w14:textId="2FB59B1C" w:rsidR="00776553" w:rsidRDefault="00776553" w:rsidP="00A36CFF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lastRenderedPageBreak/>
        <w:t>Tipos de dados</w:t>
      </w:r>
    </w:p>
    <w:p w14:paraId="2365F249" w14:textId="77777777" w:rsidR="00776553" w:rsidRDefault="00776553" w:rsidP="00A36CFF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14:paraId="13A46ACF" w14:textId="1F7DF1AE" w:rsidR="00776553" w:rsidRPr="000C47CF" w:rsidRDefault="009A3C5B" w:rsidP="009A3C5B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0C47CF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Inteiros</w:t>
      </w:r>
    </w:p>
    <w:p w14:paraId="28D8B6EA" w14:textId="77777777" w:rsidR="009A3C5B" w:rsidRPr="000C47CF" w:rsidRDefault="009A3C5B" w:rsidP="0077655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FF1D44E" w14:textId="4EE1F764" w:rsidR="00776553" w:rsidRPr="000C47CF" w:rsidRDefault="00776553" w:rsidP="0077655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C47C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int8,  int16,  int32,  int64  </w:t>
      </w:r>
    </w:p>
    <w:p w14:paraId="0947E741" w14:textId="438380E6" w:rsidR="009A3C5B" w:rsidRDefault="009A3C5B" w:rsidP="00776553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Além disso também podemos ter suas variações </w:t>
      </w:r>
    </w:p>
    <w:p w14:paraId="19E0D80E" w14:textId="4EB7CAED" w:rsidR="009A3C5B" w:rsidRDefault="009A3C5B" w:rsidP="0077655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9A3C5B">
        <w:rPr>
          <w:rFonts w:ascii="Times New Roman" w:hAnsi="Times New Roman" w:cs="Times New Roman"/>
          <w:bCs/>
          <w:i/>
          <w:iCs/>
          <w:sz w:val="28"/>
          <w:szCs w:val="28"/>
        </w:rPr>
        <w:t>uint8, uint16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...</w:t>
      </w:r>
    </w:p>
    <w:p w14:paraId="5E2E29CA" w14:textId="1D2FD8AA" w:rsidR="009A3C5B" w:rsidRDefault="009A3C5B" w:rsidP="00776553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Em que a diferença é somente que o int aceita números negativos e o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uint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não</w:t>
      </w:r>
    </w:p>
    <w:p w14:paraId="0FD799CC" w14:textId="4194A156" w:rsidR="009A3C5B" w:rsidRDefault="009A3C5B" w:rsidP="00776553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E temos algumas equivalências como por exemplo</w:t>
      </w:r>
    </w:p>
    <w:p w14:paraId="340C2537" w14:textId="3AD29AFE" w:rsidR="009A3C5B" w:rsidRPr="009A3C5B" w:rsidRDefault="009A3C5B" w:rsidP="00776553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9A3C5B">
        <w:rPr>
          <w:rFonts w:ascii="Times New Roman" w:hAnsi="Times New Roman" w:cs="Times New Roman"/>
          <w:bCs/>
          <w:i/>
          <w:sz w:val="28"/>
          <w:szCs w:val="28"/>
        </w:rPr>
        <w:t>rune</w:t>
      </w:r>
      <w:proofErr w:type="spellEnd"/>
      <w:r w:rsidRPr="009A3C5B">
        <w:rPr>
          <w:rFonts w:ascii="Times New Roman" w:hAnsi="Times New Roman" w:cs="Times New Roman"/>
          <w:bCs/>
          <w:i/>
          <w:sz w:val="28"/>
          <w:szCs w:val="28"/>
        </w:rPr>
        <w:t xml:space="preserve"> = int32</w:t>
      </w:r>
    </w:p>
    <w:p w14:paraId="1AF4A63F" w14:textId="331304EF" w:rsidR="009A3C5B" w:rsidRDefault="009A3C5B" w:rsidP="00776553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9A3C5B">
        <w:rPr>
          <w:rFonts w:ascii="Times New Roman" w:hAnsi="Times New Roman" w:cs="Times New Roman"/>
          <w:bCs/>
          <w:i/>
          <w:sz w:val="28"/>
          <w:szCs w:val="28"/>
        </w:rPr>
        <w:t>byte = uint8</w:t>
      </w:r>
    </w:p>
    <w:p w14:paraId="4FFDDD93" w14:textId="643D34DF" w:rsidR="009A3C5B" w:rsidRDefault="009A3C5B" w:rsidP="007765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OBS: Os números na frente da variável representam a quantidade de dígitos</w:t>
      </w:r>
    </w:p>
    <w:p w14:paraId="0A5A8FCA" w14:textId="084244B6" w:rsidR="009A3C5B" w:rsidRPr="009A3C5B" w:rsidRDefault="009A3C5B" w:rsidP="007765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que cada tipo vai conseguir aguardar </w:t>
      </w:r>
    </w:p>
    <w:p w14:paraId="400E1A7A" w14:textId="77777777" w:rsidR="009A3C5B" w:rsidRDefault="009A3C5B" w:rsidP="00776553">
      <w:pPr>
        <w:rPr>
          <w:rFonts w:ascii="Times New Roman" w:hAnsi="Times New Roman" w:cs="Times New Roman"/>
          <w:bCs/>
          <w:i/>
          <w:sz w:val="28"/>
          <w:szCs w:val="28"/>
        </w:rPr>
      </w:pPr>
    </w:p>
    <w:p w14:paraId="2E765D49" w14:textId="1206E461" w:rsidR="009A3C5B" w:rsidRPr="009A3C5B" w:rsidRDefault="009A3C5B" w:rsidP="009A3C5B">
      <w:pPr>
        <w:jc w:val="center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9A3C5B">
        <w:rPr>
          <w:rFonts w:ascii="Times New Roman" w:hAnsi="Times New Roman" w:cs="Times New Roman"/>
          <w:b/>
          <w:bCs/>
          <w:i/>
          <w:sz w:val="32"/>
          <w:szCs w:val="32"/>
        </w:rPr>
        <w:t>Reais</w:t>
      </w:r>
    </w:p>
    <w:p w14:paraId="587B709C" w14:textId="77777777" w:rsidR="009A3C5B" w:rsidRDefault="009A3C5B" w:rsidP="009A3C5B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</w:p>
    <w:p w14:paraId="02AB9353" w14:textId="06DAF651" w:rsidR="009A3C5B" w:rsidRPr="009A3C5B" w:rsidRDefault="009A3C5B" w:rsidP="009A3C5B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float32 e float64 = </w:t>
      </w:r>
    </w:p>
    <w:p w14:paraId="0C788AC8" w14:textId="693780C7" w:rsidR="009A3C5B" w:rsidRDefault="009A3C5B" w:rsidP="007765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 variável tipo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não podem ser declaradas sem a quantidade de bits estando escrita</w:t>
      </w:r>
    </w:p>
    <w:p w14:paraId="664D5917" w14:textId="77777777" w:rsidR="009A3C5B" w:rsidRDefault="009A3C5B" w:rsidP="00776553">
      <w:pPr>
        <w:rPr>
          <w:rFonts w:ascii="Times New Roman" w:hAnsi="Times New Roman" w:cs="Times New Roman"/>
          <w:bCs/>
          <w:sz w:val="28"/>
          <w:szCs w:val="28"/>
        </w:rPr>
      </w:pPr>
    </w:p>
    <w:p w14:paraId="3121FC8B" w14:textId="66BD097E" w:rsidR="009A3C5B" w:rsidRDefault="009A3C5B" w:rsidP="009A3C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Escrita</w:t>
      </w:r>
    </w:p>
    <w:p w14:paraId="220D38B1" w14:textId="77777777" w:rsidR="009A3C5B" w:rsidRDefault="009A3C5B" w:rsidP="009A3C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4ADAE9" w14:textId="3ECEA66D" w:rsidR="009A3C5B" w:rsidRDefault="009A3C5B" w:rsidP="009A3C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= “ ”</w:t>
      </w:r>
    </w:p>
    <w:p w14:paraId="6E1D3895" w14:textId="1A1DACFA" w:rsidR="009A3C5B" w:rsidRDefault="009A3C5B" w:rsidP="009A3C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Não existe </w:t>
      </w:r>
      <w:r w:rsidR="00E85150">
        <w:rPr>
          <w:rFonts w:ascii="Times New Roman" w:hAnsi="Times New Roman" w:cs="Times New Roman"/>
          <w:sz w:val="28"/>
          <w:szCs w:val="28"/>
        </w:rPr>
        <w:t xml:space="preserve">variável char em </w:t>
      </w:r>
      <w:proofErr w:type="spellStart"/>
      <w:r w:rsidR="00E85150">
        <w:rPr>
          <w:rFonts w:ascii="Times New Roman" w:hAnsi="Times New Roman" w:cs="Times New Roman"/>
          <w:sz w:val="28"/>
          <w:szCs w:val="28"/>
        </w:rPr>
        <w:t>Golang</w:t>
      </w:r>
      <w:proofErr w:type="spellEnd"/>
      <w:del w:id="0" w:author="HENRIQUE SOUSA DE JESUS" w:date="2025-02-05T22:00:00Z" w16du:dateUtc="2025-02-06T01:00:00Z">
        <w:r w:rsidDel="00E85150">
          <w:rPr>
            <w:rFonts w:ascii="Times New Roman" w:hAnsi="Times New Roman" w:cs="Times New Roman"/>
            <w:sz w:val="28"/>
            <w:szCs w:val="28"/>
          </w:rPr>
          <w:delText xml:space="preserve">iável </w:delText>
        </w:r>
      </w:del>
    </w:p>
    <w:p w14:paraId="674D5A38" w14:textId="77777777" w:rsidR="00E85150" w:rsidRDefault="00E85150" w:rsidP="009A3C5B">
      <w:pPr>
        <w:rPr>
          <w:rFonts w:ascii="Times New Roman" w:hAnsi="Times New Roman" w:cs="Times New Roman"/>
          <w:sz w:val="28"/>
          <w:szCs w:val="28"/>
        </w:rPr>
      </w:pPr>
    </w:p>
    <w:p w14:paraId="71216105" w14:textId="77777777" w:rsidR="00E85150" w:rsidRDefault="00E85150" w:rsidP="00E8515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F1A39C" w14:textId="4C4DE961" w:rsidR="00E85150" w:rsidRDefault="00E85150" w:rsidP="00E851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Bool</w:t>
      </w:r>
      <w:proofErr w:type="spellEnd"/>
    </w:p>
    <w:p w14:paraId="4A391530" w14:textId="7F92B3CE" w:rsidR="00E85150" w:rsidRDefault="00E85150" w:rsidP="00E85150">
      <w:pPr>
        <w:rPr>
          <w:rFonts w:ascii="Times New Roman" w:hAnsi="Times New Roman" w:cs="Times New Roman"/>
          <w:b/>
          <w:sz w:val="32"/>
          <w:szCs w:val="32"/>
        </w:rPr>
      </w:pPr>
    </w:p>
    <w:p w14:paraId="01D9D602" w14:textId="2D656F18" w:rsidR="00E85150" w:rsidRDefault="00E85150" w:rsidP="00E85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Só pode ser declara como false ou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CA1A31" w14:textId="77777777" w:rsidR="00E85150" w:rsidRDefault="00E85150" w:rsidP="00E85150">
      <w:pPr>
        <w:rPr>
          <w:rFonts w:ascii="Times New Roman" w:hAnsi="Times New Roman" w:cs="Times New Roman"/>
          <w:sz w:val="28"/>
          <w:szCs w:val="28"/>
        </w:rPr>
      </w:pPr>
    </w:p>
    <w:p w14:paraId="2245A064" w14:textId="4DD8DBAB" w:rsidR="00E85150" w:rsidRDefault="00E85150" w:rsidP="00E851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Error</w:t>
      </w:r>
      <w:proofErr w:type="spellEnd"/>
    </w:p>
    <w:p w14:paraId="4B87BD60" w14:textId="77777777" w:rsidR="00E85150" w:rsidRDefault="00E85150" w:rsidP="00E85150">
      <w:pPr>
        <w:rPr>
          <w:rFonts w:ascii="Times New Roman" w:hAnsi="Times New Roman" w:cs="Times New Roman"/>
          <w:b/>
          <w:sz w:val="32"/>
          <w:szCs w:val="32"/>
        </w:rPr>
      </w:pPr>
    </w:p>
    <w:p w14:paraId="17122C21" w14:textId="218D1F78" w:rsidR="00E85150" w:rsidRPr="00E85150" w:rsidRDefault="00E85150" w:rsidP="00E851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var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nomeDaVariavel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TipoDaVariavel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errors.New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(“”)</w:t>
      </w:r>
    </w:p>
    <w:p w14:paraId="07843E79" w14:textId="5FF547CD" w:rsidR="00E85150" w:rsidRPr="00E85150" w:rsidRDefault="00E85150" w:rsidP="00E85150">
      <w:pPr>
        <w:rPr>
          <w:rFonts w:ascii="Times New Roman" w:hAnsi="Times New Roman" w:cs="Times New Roman"/>
          <w:b/>
          <w:sz w:val="32"/>
          <w:szCs w:val="32"/>
        </w:rPr>
      </w:pPr>
      <w:r w:rsidRPr="00E8515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FD07344" wp14:editId="4A9912A6">
            <wp:extent cx="3429479" cy="781159"/>
            <wp:effectExtent l="0" t="0" r="0" b="0"/>
            <wp:docPr id="134402919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29191" name="Imagem 1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EB5C" w14:textId="25F160AB" w:rsidR="00E85150" w:rsidRPr="00E85150" w:rsidRDefault="00E85150" w:rsidP="00E8515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errors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é o nome do pacote para usar as variáveis do tipo error</w:t>
      </w:r>
    </w:p>
    <w:p w14:paraId="03EF7338" w14:textId="77777777" w:rsidR="009A3C5B" w:rsidRDefault="009A3C5B" w:rsidP="009A3C5B">
      <w:pPr>
        <w:rPr>
          <w:rFonts w:ascii="Times New Roman" w:hAnsi="Times New Roman" w:cs="Times New Roman"/>
          <w:sz w:val="28"/>
          <w:szCs w:val="28"/>
        </w:rPr>
      </w:pPr>
    </w:p>
    <w:p w14:paraId="230C1B08" w14:textId="77777777" w:rsidR="009A3C5B" w:rsidRDefault="009A3C5B" w:rsidP="009A3C5B">
      <w:pPr>
        <w:rPr>
          <w:rFonts w:ascii="Times New Roman" w:hAnsi="Times New Roman" w:cs="Times New Roman"/>
          <w:sz w:val="28"/>
          <w:szCs w:val="28"/>
        </w:rPr>
      </w:pPr>
    </w:p>
    <w:p w14:paraId="0CD6C836" w14:textId="0C8DFBF1" w:rsidR="000C47CF" w:rsidRDefault="000C47CF" w:rsidP="000C47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Funções</w:t>
      </w:r>
    </w:p>
    <w:p w14:paraId="30507EEB" w14:textId="7C2B9565" w:rsidR="000C47CF" w:rsidRDefault="00B6680D" w:rsidP="000C47CF">
      <w:pPr>
        <w:rPr>
          <w:rFonts w:ascii="Times New Roman" w:hAnsi="Times New Roman" w:cs="Times New Roman"/>
          <w:b/>
          <w:sz w:val="32"/>
          <w:szCs w:val="32"/>
        </w:rPr>
      </w:pPr>
      <w:r w:rsidRPr="00B6680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F0F4C36" wp14:editId="511E9B03">
            <wp:extent cx="5400040" cy="4138930"/>
            <wp:effectExtent l="0" t="0" r="0" b="0"/>
            <wp:docPr id="7279797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79745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DDD0" w14:textId="2AFD8BC0" w:rsidR="00B6680D" w:rsidRDefault="00B6680D" w:rsidP="000C4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Para criar funções com mais de um tipo</w:t>
      </w:r>
    </w:p>
    <w:p w14:paraId="086C5D9A" w14:textId="6446A907" w:rsidR="00B6680D" w:rsidRDefault="00B6680D" w:rsidP="000C47CF">
      <w:pPr>
        <w:rPr>
          <w:rFonts w:ascii="Times New Roman" w:hAnsi="Times New Roman" w:cs="Times New Roman"/>
          <w:sz w:val="28"/>
          <w:szCs w:val="28"/>
        </w:rPr>
      </w:pPr>
      <w:r w:rsidRPr="00B668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CF5F2B" wp14:editId="5CED7DCB">
            <wp:extent cx="5400040" cy="994410"/>
            <wp:effectExtent l="0" t="0" r="0" b="0"/>
            <wp:docPr id="1819753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538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BAD8" w14:textId="6F763299" w:rsidR="00B6680D" w:rsidRDefault="00B6680D" w:rsidP="000C47CF">
      <w:pPr>
        <w:rPr>
          <w:rFonts w:ascii="Times New Roman" w:hAnsi="Times New Roman" w:cs="Times New Roman"/>
          <w:sz w:val="28"/>
          <w:szCs w:val="28"/>
        </w:rPr>
      </w:pPr>
      <w:r w:rsidRPr="00B668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0146A" wp14:editId="5992C15A">
            <wp:extent cx="4991797" cy="876422"/>
            <wp:effectExtent l="0" t="0" r="0" b="0"/>
            <wp:docPr id="1915989024" name="Imagem 1" descr="Tela de celular com aplicativo aber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89024" name="Imagem 1" descr="Tela de celular com aplicativo aber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1A96" w14:textId="77777777" w:rsidR="00B6680D" w:rsidRDefault="00B6680D" w:rsidP="000C47CF">
      <w:pPr>
        <w:rPr>
          <w:rFonts w:ascii="Times New Roman" w:hAnsi="Times New Roman" w:cs="Times New Roman"/>
          <w:sz w:val="28"/>
          <w:szCs w:val="28"/>
        </w:rPr>
      </w:pPr>
    </w:p>
    <w:p w14:paraId="0B6AB2A8" w14:textId="316E5280" w:rsidR="00B6680D" w:rsidRDefault="00B6680D" w:rsidP="000C4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eu não quiser utilizar os dois retornos da função eu posso substituir o tipo que eu não desejo por um _</w:t>
      </w:r>
    </w:p>
    <w:p w14:paraId="25F2DDD8" w14:textId="52952C7A" w:rsidR="00B6680D" w:rsidRDefault="00B6680D" w:rsidP="000C4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por exemplo:</w:t>
      </w:r>
    </w:p>
    <w:p w14:paraId="646835C4" w14:textId="6E897F6D" w:rsidR="00B6680D" w:rsidRDefault="00B6680D" w:rsidP="000C47CF">
      <w:pPr>
        <w:rPr>
          <w:rFonts w:ascii="Times New Roman" w:hAnsi="Times New Roman" w:cs="Times New Roman"/>
          <w:sz w:val="28"/>
          <w:szCs w:val="28"/>
        </w:rPr>
      </w:pPr>
      <w:r w:rsidRPr="00B668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EA6F36" wp14:editId="5BB932C6">
            <wp:extent cx="3610479" cy="362001"/>
            <wp:effectExtent l="0" t="0" r="0" b="0"/>
            <wp:docPr id="847851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51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A566" w14:textId="77777777" w:rsidR="00636B74" w:rsidRDefault="00636B74" w:rsidP="006A203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197273" w14:textId="3E752F3E" w:rsidR="006A2036" w:rsidRPr="00636B74" w:rsidRDefault="006A2036" w:rsidP="00636B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B74">
        <w:rPr>
          <w:rFonts w:ascii="Times New Roman" w:hAnsi="Times New Roman" w:cs="Times New Roman"/>
          <w:b/>
          <w:sz w:val="32"/>
          <w:szCs w:val="32"/>
        </w:rPr>
        <w:t>Retorno nomeado</w:t>
      </w:r>
    </w:p>
    <w:p w14:paraId="3DA5F800" w14:textId="63669C6E" w:rsidR="006A2036" w:rsidRDefault="006A2036" w:rsidP="006A2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eu quiser nomear o nome dos retornos eu posso utilizar</w:t>
      </w:r>
    </w:p>
    <w:p w14:paraId="016A18EC" w14:textId="0AED757F" w:rsidR="006A2036" w:rsidRDefault="006A2036" w:rsidP="006A2036">
      <w:pPr>
        <w:rPr>
          <w:rFonts w:ascii="Times New Roman" w:hAnsi="Times New Roman" w:cs="Times New Roman"/>
          <w:sz w:val="28"/>
          <w:szCs w:val="28"/>
        </w:rPr>
      </w:pPr>
      <w:r w:rsidRPr="006A20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13B0A" wp14:editId="396299A0">
            <wp:extent cx="4963218" cy="943107"/>
            <wp:effectExtent l="0" t="0" r="0" b="9525"/>
            <wp:docPr id="152630645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06454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36C4" w14:textId="77777777" w:rsidR="00636B74" w:rsidRDefault="00636B74" w:rsidP="006A2036">
      <w:pPr>
        <w:rPr>
          <w:rFonts w:ascii="Times New Roman" w:hAnsi="Times New Roman" w:cs="Times New Roman"/>
          <w:sz w:val="28"/>
          <w:szCs w:val="28"/>
        </w:rPr>
      </w:pPr>
    </w:p>
    <w:p w14:paraId="135DC157" w14:textId="414F01ED" w:rsidR="00636B74" w:rsidRDefault="00636B74" w:rsidP="00636B7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Variaticas</w:t>
      </w:r>
      <w:proofErr w:type="spellEnd"/>
    </w:p>
    <w:p w14:paraId="02D400AF" w14:textId="683244C5" w:rsidR="00636B74" w:rsidRDefault="00636B74" w:rsidP="00636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eu queira criar uma função que receba n parâmetros eu utilizo</w:t>
      </w:r>
      <w:r w:rsidR="00E937A8" w:rsidRPr="00E937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517C0" wp14:editId="7F308F2F">
            <wp:extent cx="3124636" cy="1286054"/>
            <wp:effectExtent l="0" t="0" r="0" b="9525"/>
            <wp:docPr id="486246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464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A9F3" w14:textId="01086D7B" w:rsidR="00E937A8" w:rsidRDefault="00E937A8" w:rsidP="00636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Você só pode ter um termo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variatico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 função, porém pode ter outros termos na mesma função desde que só recebam x termos</w:t>
      </w:r>
    </w:p>
    <w:p w14:paraId="6D06C247" w14:textId="187391F9" w:rsidR="00E937A8" w:rsidRPr="00636B74" w:rsidRDefault="00E937A8" w:rsidP="00636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FABAEE" w14:textId="77777777" w:rsidR="00636B74" w:rsidRDefault="00636B74" w:rsidP="00636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83157D" w14:textId="77777777" w:rsidR="00636B74" w:rsidRPr="00636B74" w:rsidRDefault="00636B74" w:rsidP="00636B7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47620B" w14:textId="77777777" w:rsidR="006A2036" w:rsidRDefault="006A2036" w:rsidP="000C47CF">
      <w:pPr>
        <w:rPr>
          <w:rFonts w:ascii="Times New Roman" w:hAnsi="Times New Roman" w:cs="Times New Roman"/>
          <w:sz w:val="28"/>
          <w:szCs w:val="28"/>
        </w:rPr>
      </w:pPr>
    </w:p>
    <w:p w14:paraId="751921CC" w14:textId="77777777" w:rsidR="006A2036" w:rsidRDefault="006A2036" w:rsidP="000C47CF">
      <w:pPr>
        <w:rPr>
          <w:rFonts w:ascii="Times New Roman" w:hAnsi="Times New Roman" w:cs="Times New Roman"/>
          <w:sz w:val="28"/>
          <w:szCs w:val="28"/>
        </w:rPr>
      </w:pPr>
    </w:p>
    <w:p w14:paraId="0B0D6BB7" w14:textId="77777777" w:rsidR="006A2036" w:rsidRDefault="006A2036" w:rsidP="000C47CF">
      <w:pPr>
        <w:rPr>
          <w:rFonts w:ascii="Times New Roman" w:hAnsi="Times New Roman" w:cs="Times New Roman"/>
          <w:sz w:val="28"/>
          <w:szCs w:val="28"/>
        </w:rPr>
      </w:pPr>
    </w:p>
    <w:p w14:paraId="4B8D8409" w14:textId="77777777" w:rsidR="006A2036" w:rsidRDefault="006A2036" w:rsidP="000C47CF">
      <w:pPr>
        <w:rPr>
          <w:rFonts w:ascii="Times New Roman" w:hAnsi="Times New Roman" w:cs="Times New Roman"/>
          <w:sz w:val="28"/>
          <w:szCs w:val="28"/>
        </w:rPr>
      </w:pPr>
    </w:p>
    <w:p w14:paraId="5683EA81" w14:textId="77777777" w:rsidR="006A2036" w:rsidRDefault="006A2036" w:rsidP="000C47CF">
      <w:pPr>
        <w:rPr>
          <w:rFonts w:ascii="Times New Roman" w:hAnsi="Times New Roman" w:cs="Times New Roman"/>
          <w:sz w:val="28"/>
          <w:szCs w:val="28"/>
        </w:rPr>
      </w:pPr>
    </w:p>
    <w:p w14:paraId="22DEE820" w14:textId="77777777" w:rsidR="006A2036" w:rsidRDefault="006A2036" w:rsidP="000C47CF">
      <w:pPr>
        <w:rPr>
          <w:rFonts w:ascii="Times New Roman" w:hAnsi="Times New Roman" w:cs="Times New Roman"/>
          <w:sz w:val="28"/>
          <w:szCs w:val="28"/>
        </w:rPr>
      </w:pPr>
    </w:p>
    <w:p w14:paraId="57C1705B" w14:textId="77777777" w:rsidR="006A2036" w:rsidRDefault="006A2036" w:rsidP="000C47CF">
      <w:pPr>
        <w:rPr>
          <w:rFonts w:ascii="Times New Roman" w:hAnsi="Times New Roman" w:cs="Times New Roman"/>
          <w:sz w:val="28"/>
          <w:szCs w:val="28"/>
        </w:rPr>
      </w:pPr>
    </w:p>
    <w:p w14:paraId="6410BD82" w14:textId="2458FD7C" w:rsidR="007D57EF" w:rsidRDefault="007D57EF" w:rsidP="007D57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Operadores </w:t>
      </w:r>
    </w:p>
    <w:p w14:paraId="734190AE" w14:textId="3FBA9338" w:rsidR="007D57EF" w:rsidRDefault="007D57EF" w:rsidP="007D57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Aritméticos:</w:t>
      </w:r>
    </w:p>
    <w:p w14:paraId="091A6B6C" w14:textId="52030823" w:rsidR="007D57EF" w:rsidRPr="007D57EF" w:rsidRDefault="007D57EF" w:rsidP="007D57EF">
      <w:pPr>
        <w:rPr>
          <w:rFonts w:ascii="Times New Roman" w:hAnsi="Times New Roman" w:cs="Times New Roman"/>
          <w:b/>
          <w:sz w:val="28"/>
          <w:szCs w:val="28"/>
        </w:rPr>
      </w:pPr>
      <w:r w:rsidRPr="007D57EF">
        <w:rPr>
          <w:rFonts w:ascii="Times New Roman" w:hAnsi="Times New Roman" w:cs="Times New Roman"/>
          <w:b/>
          <w:sz w:val="28"/>
          <w:szCs w:val="28"/>
        </w:rPr>
        <w:t>+  soma</w:t>
      </w:r>
    </w:p>
    <w:p w14:paraId="294EA120" w14:textId="38B962D4" w:rsidR="007D57EF" w:rsidRPr="007D57EF" w:rsidRDefault="007D57EF" w:rsidP="007D57EF">
      <w:pPr>
        <w:rPr>
          <w:rFonts w:ascii="Times New Roman" w:hAnsi="Times New Roman" w:cs="Times New Roman"/>
          <w:b/>
          <w:sz w:val="28"/>
          <w:szCs w:val="28"/>
        </w:rPr>
      </w:pPr>
      <w:r w:rsidRPr="007D57EF">
        <w:rPr>
          <w:rFonts w:ascii="Times New Roman" w:hAnsi="Times New Roman" w:cs="Times New Roman"/>
          <w:b/>
          <w:sz w:val="28"/>
          <w:szCs w:val="28"/>
        </w:rPr>
        <w:t>-  Subtração</w:t>
      </w:r>
    </w:p>
    <w:p w14:paraId="6B9C2747" w14:textId="68D7C828" w:rsidR="007D57EF" w:rsidRPr="007D57EF" w:rsidRDefault="007D57EF" w:rsidP="007D57EF">
      <w:pPr>
        <w:rPr>
          <w:rFonts w:ascii="Times New Roman" w:hAnsi="Times New Roman" w:cs="Times New Roman"/>
          <w:b/>
          <w:sz w:val="28"/>
          <w:szCs w:val="28"/>
        </w:rPr>
      </w:pPr>
      <w:r w:rsidRPr="007D57EF">
        <w:rPr>
          <w:rFonts w:ascii="Times New Roman" w:hAnsi="Times New Roman" w:cs="Times New Roman"/>
          <w:b/>
          <w:sz w:val="28"/>
          <w:szCs w:val="28"/>
        </w:rPr>
        <w:t>* Multiplicação</w:t>
      </w:r>
    </w:p>
    <w:p w14:paraId="713D1EB1" w14:textId="524C1318" w:rsidR="007D57EF" w:rsidRPr="007D57EF" w:rsidRDefault="007D57EF" w:rsidP="007D57EF">
      <w:pPr>
        <w:rPr>
          <w:rFonts w:ascii="Times New Roman" w:hAnsi="Times New Roman" w:cs="Times New Roman"/>
          <w:b/>
          <w:sz w:val="28"/>
          <w:szCs w:val="28"/>
        </w:rPr>
      </w:pPr>
      <w:r w:rsidRPr="007D57EF">
        <w:rPr>
          <w:rFonts w:ascii="Times New Roman" w:hAnsi="Times New Roman" w:cs="Times New Roman"/>
          <w:b/>
          <w:sz w:val="28"/>
          <w:szCs w:val="28"/>
        </w:rPr>
        <w:t xml:space="preserve">/ Divisão </w:t>
      </w:r>
    </w:p>
    <w:p w14:paraId="062E1309" w14:textId="2713D8E3" w:rsidR="007D57EF" w:rsidRPr="007D57EF" w:rsidRDefault="007D57EF" w:rsidP="007D57EF">
      <w:pPr>
        <w:rPr>
          <w:rFonts w:ascii="Times New Roman" w:hAnsi="Times New Roman" w:cs="Times New Roman"/>
          <w:b/>
          <w:sz w:val="28"/>
          <w:szCs w:val="28"/>
        </w:rPr>
      </w:pPr>
      <w:r w:rsidRPr="007D57EF">
        <w:rPr>
          <w:rFonts w:ascii="Times New Roman" w:hAnsi="Times New Roman" w:cs="Times New Roman"/>
          <w:b/>
          <w:sz w:val="28"/>
          <w:szCs w:val="28"/>
        </w:rPr>
        <w:t>% Resto de divisão</w:t>
      </w:r>
    </w:p>
    <w:p w14:paraId="7A910BF7" w14:textId="77777777" w:rsidR="007D57EF" w:rsidRDefault="007D57EF" w:rsidP="007D57EF">
      <w:pPr>
        <w:rPr>
          <w:rFonts w:ascii="Times New Roman" w:hAnsi="Times New Roman" w:cs="Times New Roman"/>
          <w:b/>
          <w:sz w:val="32"/>
          <w:szCs w:val="32"/>
        </w:rPr>
      </w:pPr>
    </w:p>
    <w:p w14:paraId="03059F10" w14:textId="65D89C79" w:rsidR="007D57EF" w:rsidRDefault="007D57EF" w:rsidP="007D57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Atribuição</w:t>
      </w:r>
    </w:p>
    <w:p w14:paraId="4DC93961" w14:textId="77777777" w:rsidR="007D57EF" w:rsidRDefault="007D57EF" w:rsidP="007D57EF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14:paraId="5AE04950" w14:textId="0846395D" w:rsidR="007D57EF" w:rsidRDefault="007D57EF" w:rsidP="007D57EF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var variavel1 string = “alguma coisa”</w:t>
      </w:r>
    </w:p>
    <w:p w14:paraId="5B842BBD" w14:textId="788EDB88" w:rsidR="007D57EF" w:rsidRDefault="007D57EF" w:rsidP="007D57EF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ou</w:t>
      </w:r>
    </w:p>
    <w:p w14:paraId="1972AA41" w14:textId="0C3EDA44" w:rsidR="007D57EF" w:rsidRPr="007D57EF" w:rsidRDefault="007D57EF" w:rsidP="007D57EF">
      <w:pPr>
        <w:rPr>
          <w:ins w:id="1" w:author="HENRIQUE SOUSA DE JESUS" w:date="2025-02-06T21:53:00Z" w16du:dateUtc="2025-02-07T00:53:00Z"/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variavel1 := “alguma coisa”</w:t>
      </w:r>
    </w:p>
    <w:p w14:paraId="2808C3D4" w14:textId="0B3BCD43" w:rsidR="007D57EF" w:rsidRDefault="007D57EF" w:rsidP="007D57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Relacionais</w:t>
      </w:r>
    </w:p>
    <w:p w14:paraId="799D7E10" w14:textId="12D975BD" w:rsidR="007D57EF" w:rsidRPr="007D57EF" w:rsidRDefault="007D57EF" w:rsidP="007D57EF">
      <w:pPr>
        <w:rPr>
          <w:rFonts w:ascii="Times New Roman" w:hAnsi="Times New Roman" w:cs="Times New Roman"/>
          <w:sz w:val="28"/>
          <w:szCs w:val="28"/>
        </w:rPr>
      </w:pPr>
      <w:r w:rsidRPr="007D57EF">
        <w:rPr>
          <w:rFonts w:ascii="Times New Roman" w:hAnsi="Times New Roman" w:cs="Times New Roman"/>
          <w:sz w:val="28"/>
          <w:szCs w:val="28"/>
        </w:rPr>
        <w:t>&gt; (maior)</w:t>
      </w:r>
    </w:p>
    <w:p w14:paraId="3C59D227" w14:textId="1BA1CB02" w:rsidR="007D57EF" w:rsidRDefault="007D57EF" w:rsidP="007D57EF">
      <w:pPr>
        <w:rPr>
          <w:rFonts w:ascii="Times New Roman" w:hAnsi="Times New Roman" w:cs="Times New Roman"/>
          <w:sz w:val="28"/>
          <w:szCs w:val="28"/>
        </w:rPr>
      </w:pPr>
      <w:r w:rsidRPr="007D57EF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&gt;=  </w:t>
      </w:r>
      <w:r w:rsidRPr="007D57EF">
        <w:rPr>
          <w:rFonts w:ascii="Times New Roman" w:hAnsi="Times New Roman" w:cs="Times New Roman"/>
          <w:sz w:val="28"/>
          <w:szCs w:val="28"/>
        </w:rPr>
        <w:t>(maior igual)</w:t>
      </w:r>
    </w:p>
    <w:p w14:paraId="35765ECE" w14:textId="3169D5D5" w:rsidR="007D57EF" w:rsidRDefault="007D57EF" w:rsidP="007D5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 (menor)</w:t>
      </w:r>
    </w:p>
    <w:p w14:paraId="770FF99C" w14:textId="1C02E65B" w:rsidR="007D57EF" w:rsidRDefault="007D57EF" w:rsidP="007D5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&lt;= (menor igual)</w:t>
      </w:r>
    </w:p>
    <w:p w14:paraId="18041386" w14:textId="5EE07470" w:rsidR="007D57EF" w:rsidRDefault="007D57EF" w:rsidP="007D5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  (igual)</w:t>
      </w:r>
    </w:p>
    <w:p w14:paraId="1A9C3D0C" w14:textId="02EB5729" w:rsidR="007D57EF" w:rsidRDefault="007D57EF" w:rsidP="007D5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!= (diferente)</w:t>
      </w:r>
    </w:p>
    <w:p w14:paraId="0FFD5487" w14:textId="4B721DC0" w:rsidR="007D57EF" w:rsidRDefault="007D57EF" w:rsidP="007D57E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Todos os operadores relacionais retornam um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ou false</w:t>
      </w:r>
    </w:p>
    <w:p w14:paraId="486A7D2C" w14:textId="77777777" w:rsidR="007D57EF" w:rsidRDefault="007D57EF" w:rsidP="007D5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3ACB3F" w14:textId="27F65FFD" w:rsidR="007D57EF" w:rsidRDefault="007D57EF" w:rsidP="007D57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Lógicos</w:t>
      </w:r>
    </w:p>
    <w:p w14:paraId="2B22E54B" w14:textId="7654834D" w:rsidR="007D57EF" w:rsidRDefault="007D57EF" w:rsidP="007D57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&amp;&amp;   E</w:t>
      </w:r>
    </w:p>
    <w:p w14:paraId="00B7B2B0" w14:textId="7C35C195" w:rsidR="007D57EF" w:rsidRDefault="007D57EF" w:rsidP="007D57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||       OU </w:t>
      </w:r>
    </w:p>
    <w:p w14:paraId="51CAD9CD" w14:textId="146E4056" w:rsidR="009D09D7" w:rsidRDefault="009D09D7" w:rsidP="007D57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ab/>
        <w:t>Negação</w:t>
      </w:r>
    </w:p>
    <w:p w14:paraId="71F50694" w14:textId="77777777" w:rsidR="009D09D7" w:rsidRDefault="009D09D7" w:rsidP="007D57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3AD912" w14:textId="3E51A31B" w:rsidR="009D09D7" w:rsidRDefault="009D09D7" w:rsidP="009D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Unários</w:t>
      </w:r>
    </w:p>
    <w:p w14:paraId="2E4A71B7" w14:textId="3D6DCC8D" w:rsidR="009D09D7" w:rsidRDefault="009D09D7" w:rsidP="009D09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32"/>
          <w:szCs w:val="32"/>
        </w:rPr>
        <w:t>++    (</w:t>
      </w:r>
      <w:r>
        <w:rPr>
          <w:rFonts w:ascii="Times New Roman" w:hAnsi="Times New Roman" w:cs="Times New Roman"/>
          <w:bCs/>
          <w:sz w:val="28"/>
          <w:szCs w:val="28"/>
        </w:rPr>
        <w:t>Incrementa em 1 o valor da variável)</w:t>
      </w:r>
    </w:p>
    <w:p w14:paraId="7CB8822B" w14:textId="2BF8CB3F" w:rsidR="009D09D7" w:rsidRDefault="009D09D7" w:rsidP="009D09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+= x  (Incrementa em x o valor da variável)</w:t>
      </w:r>
    </w:p>
    <w:p w14:paraId="404FB9A9" w14:textId="7F63BF07" w:rsidR="009D09D7" w:rsidRPr="009D09D7" w:rsidRDefault="009D09D7" w:rsidP="009D09D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-= x   (Decrementa em x o valor da variável)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02B89604" w14:textId="77777777" w:rsidR="009D09D7" w:rsidRDefault="009D09D7" w:rsidP="009D09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CAB4E4" w14:textId="77777777" w:rsidR="009D09D7" w:rsidRDefault="009D09D7" w:rsidP="009D09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55E459" w14:textId="77777777" w:rsidR="00F30312" w:rsidRDefault="00F30312" w:rsidP="009D09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070948" w14:textId="77777777" w:rsidR="00F30312" w:rsidRDefault="00F30312" w:rsidP="009D09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2C9294" w14:textId="77777777" w:rsidR="00F30312" w:rsidRDefault="00F30312" w:rsidP="009D09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DFAD9" w14:textId="77777777" w:rsidR="00F30312" w:rsidRDefault="00F30312" w:rsidP="009D09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278ABE" w14:textId="77777777" w:rsidR="00F30312" w:rsidRDefault="00F30312" w:rsidP="009D09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70932E" w14:textId="77777777" w:rsidR="009D09D7" w:rsidRDefault="009D09D7" w:rsidP="009D09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2A2E69C" w14:textId="77777777" w:rsidR="003E6D66" w:rsidRDefault="003E6D66" w:rsidP="009D09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4C27BC" w14:textId="77777777" w:rsidR="003E6D66" w:rsidRDefault="003E6D66" w:rsidP="009D09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4C99CE" w14:textId="26075413" w:rsidR="009D09D7" w:rsidRDefault="009D09D7" w:rsidP="009D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STRUCTS</w:t>
      </w:r>
    </w:p>
    <w:p w14:paraId="718A7399" w14:textId="77777777" w:rsidR="00F30312" w:rsidRDefault="00F30312" w:rsidP="009D09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884F44" w14:textId="57193810" w:rsidR="00F30312" w:rsidRPr="00F30312" w:rsidRDefault="00F30312" w:rsidP="00F3031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0312">
        <w:rPr>
          <w:rFonts w:ascii="Times New Roman" w:hAnsi="Times New Roman" w:cs="Times New Roman"/>
          <w:sz w:val="28"/>
          <w:szCs w:val="28"/>
        </w:rPr>
        <w:t>Structs</w:t>
      </w:r>
      <w:proofErr w:type="spellEnd"/>
      <w:r w:rsidRPr="00F30312">
        <w:rPr>
          <w:rFonts w:ascii="Times New Roman" w:hAnsi="Times New Roman" w:cs="Times New Roman"/>
          <w:sz w:val="28"/>
          <w:szCs w:val="28"/>
        </w:rPr>
        <w:t xml:space="preserve"> é o jeito que o </w:t>
      </w:r>
      <w:proofErr w:type="spellStart"/>
      <w:r w:rsidRPr="00F30312">
        <w:rPr>
          <w:rFonts w:ascii="Times New Roman" w:hAnsi="Times New Roman" w:cs="Times New Roman"/>
          <w:sz w:val="28"/>
          <w:szCs w:val="28"/>
        </w:rPr>
        <w:t>Golang</w:t>
      </w:r>
      <w:proofErr w:type="spellEnd"/>
      <w:r w:rsidRPr="00F30312">
        <w:rPr>
          <w:rFonts w:ascii="Times New Roman" w:hAnsi="Times New Roman" w:cs="Times New Roman"/>
          <w:sz w:val="28"/>
          <w:szCs w:val="28"/>
        </w:rPr>
        <w:t xml:space="preserve"> tem para fazer Orientação a objetos</w:t>
      </w:r>
    </w:p>
    <w:p w14:paraId="3E21EBB7" w14:textId="77777777" w:rsidR="00F30312" w:rsidRDefault="00F30312" w:rsidP="00F30312">
      <w:pPr>
        <w:rPr>
          <w:rFonts w:ascii="Times New Roman" w:hAnsi="Times New Roman" w:cs="Times New Roman"/>
          <w:sz w:val="28"/>
          <w:szCs w:val="28"/>
        </w:rPr>
      </w:pPr>
    </w:p>
    <w:p w14:paraId="25A05CF4" w14:textId="1D3FA3DC" w:rsidR="00F30312" w:rsidRDefault="00F30312" w:rsidP="00F3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criar um tipo struct você utiliza a seguinte sintaxe</w:t>
      </w:r>
    </w:p>
    <w:p w14:paraId="7C2D6BBD" w14:textId="758B1A1B" w:rsidR="00F30312" w:rsidRDefault="00F30312" w:rsidP="00F30312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30312">
        <w:rPr>
          <w:rFonts w:ascii="Times New Roman" w:hAnsi="Times New Roman" w:cs="Times New Roman"/>
          <w:b/>
          <w:i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nomeDoTipo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30312">
        <w:rPr>
          <w:rFonts w:ascii="Times New Roman" w:hAnsi="Times New Roman" w:cs="Times New Roman"/>
          <w:b/>
          <w:i/>
          <w:sz w:val="28"/>
          <w:szCs w:val="28"/>
        </w:rPr>
        <w:t>struct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{</w:t>
      </w:r>
    </w:p>
    <w:p w14:paraId="31D556D5" w14:textId="53027A1B" w:rsidR="00F30312" w:rsidRDefault="00F30312" w:rsidP="00F3031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}</w:t>
      </w:r>
    </w:p>
    <w:p w14:paraId="5BA67CDE" w14:textId="5B24F57F" w:rsidR="00F30312" w:rsidRDefault="00F30312" w:rsidP="00F30312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Exemplo:</w:t>
      </w:r>
      <w:r w:rsidRPr="00F30312">
        <w:rPr>
          <w:noProof/>
        </w:rPr>
        <w:t xml:space="preserve"> </w:t>
      </w:r>
      <w:r w:rsidRPr="00F303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438948" wp14:editId="33EAF496">
            <wp:extent cx="1790950" cy="866896"/>
            <wp:effectExtent l="0" t="0" r="0" b="9525"/>
            <wp:docPr id="16398857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8573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8977" w14:textId="0F1525FA" w:rsidR="00F30312" w:rsidRPr="00F30312" w:rsidRDefault="00F30312" w:rsidP="00F30312">
      <w:pPr>
        <w:rPr>
          <w:rFonts w:ascii="Times New Roman" w:hAnsi="Times New Roman" w:cs="Times New Roman"/>
          <w:sz w:val="28"/>
          <w:szCs w:val="28"/>
        </w:rPr>
      </w:pPr>
      <w:r w:rsidRPr="00F303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EA1F7" wp14:editId="69F267D0">
            <wp:extent cx="4867954" cy="4372585"/>
            <wp:effectExtent l="0" t="0" r="8890" b="9525"/>
            <wp:docPr id="12524170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17061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4285" w14:textId="77777777" w:rsidR="009A3C5B" w:rsidRDefault="009A3C5B" w:rsidP="00165C5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AFBFF6F" w14:textId="77777777" w:rsidR="00165C5C" w:rsidRDefault="00165C5C" w:rsidP="00165C5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64C41A" w14:textId="77777777" w:rsidR="00165C5C" w:rsidRDefault="00165C5C" w:rsidP="00165C5C">
      <w:pPr>
        <w:rPr>
          <w:rFonts w:ascii="Times New Roman" w:hAnsi="Times New Roman" w:cs="Times New Roman"/>
          <w:bCs/>
          <w:sz w:val="28"/>
          <w:szCs w:val="28"/>
        </w:rPr>
      </w:pPr>
    </w:p>
    <w:p w14:paraId="1A92D8FF" w14:textId="77777777" w:rsidR="003E6D66" w:rsidRDefault="003E6D66" w:rsidP="00165C5C">
      <w:pPr>
        <w:rPr>
          <w:rFonts w:ascii="Times New Roman" w:hAnsi="Times New Roman" w:cs="Times New Roman"/>
          <w:bCs/>
          <w:sz w:val="28"/>
          <w:szCs w:val="28"/>
        </w:rPr>
      </w:pPr>
    </w:p>
    <w:p w14:paraId="7D2EE040" w14:textId="77777777" w:rsidR="003E6D66" w:rsidRDefault="003E6D66" w:rsidP="00165C5C">
      <w:pPr>
        <w:rPr>
          <w:rFonts w:ascii="Times New Roman" w:hAnsi="Times New Roman" w:cs="Times New Roman"/>
          <w:bCs/>
          <w:sz w:val="28"/>
          <w:szCs w:val="28"/>
        </w:rPr>
      </w:pPr>
    </w:p>
    <w:p w14:paraId="22927A2B" w14:textId="301C214D" w:rsidR="00165C5C" w:rsidRPr="00165C5C" w:rsidRDefault="00165C5C" w:rsidP="00165C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Herança</w:t>
      </w:r>
    </w:p>
    <w:p w14:paraId="5E98EF98" w14:textId="2002B7F2" w:rsidR="009A3C5B" w:rsidRDefault="00165C5C" w:rsidP="00165C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Em Go não temos herança e sim uma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pseudo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herança que podemos fazer</w:t>
      </w:r>
    </w:p>
    <w:p w14:paraId="6DA3CE4C" w14:textId="59B9C770" w:rsidR="00165C5C" w:rsidRDefault="00165C5C" w:rsidP="00165C5C">
      <w:pPr>
        <w:pStyle w:val="PargrafodaLista"/>
        <w:rPr>
          <w:rFonts w:ascii="Times New Roman" w:hAnsi="Times New Roman" w:cs="Times New Roman"/>
          <w:bCs/>
          <w:sz w:val="28"/>
          <w:szCs w:val="28"/>
        </w:rPr>
      </w:pPr>
      <w:r w:rsidRPr="00165C5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724EC8D" wp14:editId="3655564B">
            <wp:extent cx="2676899" cy="2067213"/>
            <wp:effectExtent l="0" t="0" r="9525" b="0"/>
            <wp:docPr id="18154270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27002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9B1D" w14:textId="77777777" w:rsidR="00165C5C" w:rsidRDefault="00165C5C" w:rsidP="00165C5C">
      <w:pPr>
        <w:pStyle w:val="PargrafodaLista"/>
        <w:rPr>
          <w:rFonts w:ascii="Times New Roman" w:hAnsi="Times New Roman" w:cs="Times New Roman"/>
          <w:bCs/>
          <w:sz w:val="28"/>
          <w:szCs w:val="28"/>
        </w:rPr>
      </w:pPr>
    </w:p>
    <w:p w14:paraId="5A813F6C" w14:textId="194A17D5" w:rsidR="00165C5C" w:rsidRDefault="00165C5C" w:rsidP="00165C5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Como todo </w:t>
      </w:r>
      <w:r w:rsidRPr="00165C5C">
        <w:rPr>
          <w:rFonts w:ascii="Times New Roman" w:hAnsi="Times New Roman" w:cs="Times New Roman"/>
          <w:b/>
          <w:bCs/>
          <w:sz w:val="28"/>
          <w:szCs w:val="28"/>
        </w:rPr>
        <w:t xml:space="preserve">estudante </w:t>
      </w:r>
      <w:r>
        <w:rPr>
          <w:rFonts w:ascii="Times New Roman" w:hAnsi="Times New Roman" w:cs="Times New Roman"/>
          <w:bCs/>
          <w:sz w:val="28"/>
          <w:szCs w:val="28"/>
        </w:rPr>
        <w:t xml:space="preserve">é uma </w:t>
      </w:r>
      <w:r w:rsidRPr="00165C5C">
        <w:rPr>
          <w:rFonts w:ascii="Times New Roman" w:hAnsi="Times New Roman" w:cs="Times New Roman"/>
          <w:b/>
          <w:bCs/>
          <w:sz w:val="28"/>
          <w:szCs w:val="28"/>
        </w:rPr>
        <w:t>pessoa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você pode colocar como uma propriedade do </w:t>
      </w:r>
      <w:r>
        <w:rPr>
          <w:rFonts w:ascii="Times New Roman" w:hAnsi="Times New Roman" w:cs="Times New Roman"/>
          <w:b/>
          <w:sz w:val="28"/>
          <w:szCs w:val="28"/>
        </w:rPr>
        <w:t xml:space="preserve">estudante </w:t>
      </w:r>
      <w:r>
        <w:rPr>
          <w:rFonts w:ascii="Times New Roman" w:hAnsi="Times New Roman" w:cs="Times New Roman"/>
          <w:sz w:val="28"/>
          <w:szCs w:val="28"/>
        </w:rPr>
        <w:t xml:space="preserve"> o struct da </w:t>
      </w:r>
      <w:r>
        <w:rPr>
          <w:rFonts w:ascii="Times New Roman" w:hAnsi="Times New Roman" w:cs="Times New Roman"/>
          <w:b/>
          <w:sz w:val="28"/>
          <w:szCs w:val="28"/>
        </w:rPr>
        <w:t>pessoa</w:t>
      </w:r>
      <w:r>
        <w:rPr>
          <w:rFonts w:ascii="Times New Roman" w:hAnsi="Times New Roman" w:cs="Times New Roman"/>
          <w:sz w:val="28"/>
          <w:szCs w:val="28"/>
        </w:rPr>
        <w:t xml:space="preserve"> sem escrever mais nada na frente e assim ele irá herdar todos os tipos de um tipo </w:t>
      </w:r>
      <w:r>
        <w:rPr>
          <w:rFonts w:ascii="Times New Roman" w:hAnsi="Times New Roman" w:cs="Times New Roman"/>
          <w:b/>
          <w:sz w:val="28"/>
          <w:szCs w:val="28"/>
        </w:rPr>
        <w:t>pessoa</w:t>
      </w:r>
    </w:p>
    <w:p w14:paraId="27767E87" w14:textId="77777777" w:rsidR="009B5019" w:rsidRDefault="009B5019" w:rsidP="00165C5C">
      <w:pPr>
        <w:rPr>
          <w:rFonts w:ascii="Times New Roman" w:hAnsi="Times New Roman" w:cs="Times New Roman"/>
          <w:bCs/>
          <w:sz w:val="28"/>
          <w:szCs w:val="28"/>
        </w:rPr>
      </w:pPr>
    </w:p>
    <w:p w14:paraId="55CA1DD6" w14:textId="581C6D40" w:rsidR="009B5019" w:rsidRDefault="009B5019" w:rsidP="009B50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Arrays</w:t>
      </w:r>
      <w:proofErr w:type="spellEnd"/>
    </w:p>
    <w:p w14:paraId="446ECA09" w14:textId="6DDD37B4" w:rsidR="009B5019" w:rsidRPr="009B5019" w:rsidRDefault="009B5019" w:rsidP="009B50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Arrays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nada mais é do que uma lista de algo</w:t>
      </w:r>
    </w:p>
    <w:p w14:paraId="21301FFF" w14:textId="436DC302" w:rsidR="009B5019" w:rsidRDefault="009B5019" w:rsidP="009B501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Para declarar um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você pode utilizar</w:t>
      </w:r>
    </w:p>
    <w:p w14:paraId="58C3E015" w14:textId="5B25EAC4" w:rsidR="009B5019" w:rsidRDefault="009B5019" w:rsidP="009B5019">
      <w:pPr>
        <w:rPr>
          <w:rFonts w:ascii="Times New Roman" w:hAnsi="Times New Roman" w:cs="Times New Roman"/>
          <w:bCs/>
          <w:sz w:val="28"/>
          <w:szCs w:val="28"/>
        </w:rPr>
      </w:pPr>
      <w:r w:rsidRPr="009B501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8AC4AED" wp14:editId="64C34B40">
            <wp:extent cx="1381318" cy="190527"/>
            <wp:effectExtent l="0" t="0" r="0" b="0"/>
            <wp:docPr id="11112151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151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65CE" w14:textId="450012E5" w:rsidR="009B5019" w:rsidRDefault="009B5019" w:rsidP="009B501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Todo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tem um tamanho fixo desde a sua criação</w:t>
      </w:r>
    </w:p>
    <w:p w14:paraId="1410D418" w14:textId="77777777" w:rsidR="009B5019" w:rsidRDefault="009B5019" w:rsidP="009B5019">
      <w:pPr>
        <w:rPr>
          <w:rFonts w:ascii="Times New Roman" w:hAnsi="Times New Roman" w:cs="Times New Roman"/>
          <w:bCs/>
          <w:sz w:val="28"/>
          <w:szCs w:val="28"/>
        </w:rPr>
      </w:pPr>
    </w:p>
    <w:p w14:paraId="38D3B3DE" w14:textId="5A9E5F35" w:rsidR="009B5019" w:rsidRDefault="009B5019" w:rsidP="009B50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Slices</w:t>
      </w:r>
      <w:proofErr w:type="spellEnd"/>
    </w:p>
    <w:p w14:paraId="7F6BF026" w14:textId="113F18BE" w:rsidR="009B5019" w:rsidRDefault="009B5019" w:rsidP="009B50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Slice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é um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com tamanho variável</w:t>
      </w:r>
    </w:p>
    <w:p w14:paraId="41F69379" w14:textId="35A0BDB2" w:rsidR="009B5019" w:rsidRDefault="00AC42BB" w:rsidP="00AC42B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AC42B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29A2ED3" wp14:editId="3BBB5D38">
            <wp:extent cx="3753374" cy="590632"/>
            <wp:effectExtent l="0" t="0" r="0" b="0"/>
            <wp:docPr id="1469643490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43490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D596" w14:textId="205914E3" w:rsidR="00AC42BB" w:rsidRDefault="00AC42BB" w:rsidP="00AC42B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Como um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slice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tem um tamanho variável para adicionar mais termos em um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slice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você pode utilizar o comando </w:t>
      </w:r>
      <w:proofErr w:type="spellStart"/>
      <w:r w:rsidRPr="00AC42BB">
        <w:rPr>
          <w:rFonts w:ascii="Times New Roman" w:hAnsi="Times New Roman" w:cs="Times New Roman"/>
          <w:b/>
          <w:bCs/>
          <w:i/>
          <w:sz w:val="28"/>
          <w:szCs w:val="28"/>
        </w:rPr>
        <w:t>append</w:t>
      </w:r>
      <w:proofErr w:type="spellEnd"/>
      <w:r w:rsidRPr="00AC42BB">
        <w:rPr>
          <w:rFonts w:ascii="Times New Roman" w:hAnsi="Times New Roman" w:cs="Times New Roman"/>
          <w:b/>
          <w:bCs/>
          <w:i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 que irá adicionar o valor no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slice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e retornar um novo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slice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com esse valor adicionado</w:t>
      </w:r>
    </w:p>
    <w:p w14:paraId="047D4AE2" w14:textId="3D6A9A44" w:rsidR="00AC42BB" w:rsidRDefault="00AC42BB" w:rsidP="00AC42BB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C42BB">
        <w:rPr>
          <w:rFonts w:ascii="Times New Roman" w:hAnsi="Times New Roman" w:cs="Times New Roman"/>
          <w:bCs/>
          <w:noProof/>
          <w:sz w:val="28"/>
          <w:szCs w:val="28"/>
          <w:u w:val="single"/>
        </w:rPr>
        <w:drawing>
          <wp:inline distT="0" distB="0" distL="0" distR="0" wp14:anchorId="443B6B1F" wp14:editId="50E0069D">
            <wp:extent cx="3734321" cy="943107"/>
            <wp:effectExtent l="0" t="0" r="0" b="9525"/>
            <wp:docPr id="1493664140" name="Imagem 1" descr="Interface gráfica do usuário, 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64140" name="Imagem 1" descr="Interface gráfica do usuário, Texto, chat ou mensagem de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</w:p>
    <w:p w14:paraId="2CE8FA22" w14:textId="2D3C0D60" w:rsidR="00AC42BB" w:rsidRDefault="00AC42BB" w:rsidP="00AC42BB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C42BB">
        <w:rPr>
          <w:rFonts w:ascii="Times New Roman" w:hAnsi="Times New Roman" w:cs="Times New Roman"/>
          <w:bCs/>
          <w:noProof/>
          <w:sz w:val="28"/>
          <w:szCs w:val="28"/>
          <w:u w:val="single"/>
        </w:rPr>
        <w:drawing>
          <wp:inline distT="0" distB="0" distL="0" distR="0" wp14:anchorId="73D9EAEC" wp14:editId="61694F9C">
            <wp:extent cx="5400040" cy="2152015"/>
            <wp:effectExtent l="0" t="0" r="0" b="635"/>
            <wp:docPr id="17321832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83226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686F" w14:textId="77777777" w:rsidR="00EF599D" w:rsidRDefault="00EF599D" w:rsidP="00AC42BB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39A03558" w14:textId="5AF137BF" w:rsidR="00EF599D" w:rsidRDefault="00EF599D" w:rsidP="00EF59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Ponteiros</w:t>
      </w:r>
    </w:p>
    <w:p w14:paraId="26E22955" w14:textId="77777777" w:rsidR="00EF599D" w:rsidRDefault="00EF599D" w:rsidP="00EF59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3AE0CB" w14:textId="7A087622" w:rsidR="00EF599D" w:rsidRDefault="00EF599D" w:rsidP="00EF59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Ponteiros servem para você ao invés de passar um valor para uma variável você passa diretamente o endereço na memória em que a variável é armazenada fazendo assim que em qualquer alteração da variável original seja passada para esse ponteiro</w:t>
      </w:r>
    </w:p>
    <w:p w14:paraId="392181AE" w14:textId="35052450" w:rsidR="00EF599D" w:rsidRDefault="00EF599D" w:rsidP="00EF59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Para gerar um ponteiro você deve colocar um * antes do valor da variável</w:t>
      </w:r>
    </w:p>
    <w:p w14:paraId="7FCC94DB" w14:textId="667784AD" w:rsidR="00EF599D" w:rsidRDefault="00EF599D" w:rsidP="00EF59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EX:</w:t>
      </w:r>
    </w:p>
    <w:p w14:paraId="29F3A5A1" w14:textId="20AC8957" w:rsidR="00EF599D" w:rsidRDefault="00EF599D" w:rsidP="00EF599D">
      <w:pPr>
        <w:rPr>
          <w:rFonts w:ascii="Times New Roman" w:hAnsi="Times New Roman" w:cs="Times New Roman"/>
          <w:bCs/>
          <w:sz w:val="28"/>
          <w:szCs w:val="28"/>
        </w:rPr>
      </w:pPr>
      <w:r w:rsidRPr="00EF599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61D9F88" wp14:editId="3CCCBF65">
            <wp:extent cx="2448267" cy="533474"/>
            <wp:effectExtent l="0" t="0" r="9525" b="0"/>
            <wp:docPr id="191497720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7720" name="Imagem 1" descr="Uma imagem contendo Interface gráfica do usuári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D9F0" w14:textId="2A5BFC42" w:rsidR="007C3252" w:rsidRDefault="00EF599D" w:rsidP="009B501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No exemplo podemos ver que antes do int temos um </w:t>
      </w:r>
      <w:r w:rsidRPr="00EF599D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para dizer ao compilador que deve se passar o endereço da memória da </w:t>
      </w:r>
      <w:r w:rsidRPr="00EF599D">
        <w:rPr>
          <w:rFonts w:ascii="Times New Roman" w:hAnsi="Times New Roman" w:cs="Times New Roman"/>
          <w:b/>
          <w:bCs/>
          <w:sz w:val="28"/>
          <w:szCs w:val="28"/>
        </w:rPr>
        <w:t>variavel3</w:t>
      </w:r>
      <w:r w:rsidR="007C3252">
        <w:rPr>
          <w:rFonts w:ascii="Times New Roman" w:hAnsi="Times New Roman" w:cs="Times New Roman"/>
          <w:bCs/>
          <w:sz w:val="28"/>
          <w:szCs w:val="28"/>
        </w:rPr>
        <w:t>. Já depois do = podemos ver que temos um &amp; para dizer ao compilador passar o endereço daquela variável especifica</w:t>
      </w:r>
    </w:p>
    <w:p w14:paraId="7FE47E10" w14:textId="58698E59" w:rsidR="007C3252" w:rsidRPr="007C3252" w:rsidRDefault="007C3252" w:rsidP="009B501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Após isso qualquer alteração que ocorrer na </w:t>
      </w:r>
      <w:r w:rsidRPr="007C3252">
        <w:rPr>
          <w:rFonts w:ascii="Times New Roman" w:hAnsi="Times New Roman" w:cs="Times New Roman"/>
          <w:b/>
          <w:bCs/>
          <w:sz w:val="28"/>
          <w:szCs w:val="28"/>
        </w:rPr>
        <w:t>variavel3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a variável ponteiro também vai ser alterada </w:t>
      </w:r>
    </w:p>
    <w:p w14:paraId="4E91876B" w14:textId="77777777" w:rsidR="009B5019" w:rsidRPr="009B5019" w:rsidRDefault="009B5019" w:rsidP="009B5019">
      <w:pPr>
        <w:pStyle w:val="PargrafodaLista"/>
        <w:rPr>
          <w:rFonts w:ascii="Times New Roman" w:hAnsi="Times New Roman" w:cs="Times New Roman"/>
          <w:bCs/>
          <w:sz w:val="32"/>
          <w:szCs w:val="32"/>
        </w:rPr>
      </w:pPr>
    </w:p>
    <w:p w14:paraId="786B63C3" w14:textId="77777777" w:rsidR="009A3C5B" w:rsidRPr="00776553" w:rsidRDefault="009A3C5B" w:rsidP="0077655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0B60CA6" w14:textId="12A59AB1" w:rsidR="00A36CFF" w:rsidRDefault="00BE06D4" w:rsidP="00A36C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Maps</w:t>
      </w:r>
    </w:p>
    <w:p w14:paraId="1AA0600D" w14:textId="77777777" w:rsidR="00BE06D4" w:rsidRDefault="00BE06D4" w:rsidP="00A36C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BF253D" w14:textId="446DBFDA" w:rsidR="00BE06D4" w:rsidRPr="00BE06D4" w:rsidRDefault="00BE06D4" w:rsidP="00A36C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06D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165D694" wp14:editId="5A1E5811">
            <wp:extent cx="3315163" cy="1343212"/>
            <wp:effectExtent l="0" t="0" r="0" b="0"/>
            <wp:docPr id="20764509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50972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F23A" w14:textId="3BC8E441" w:rsidR="00A36CFF" w:rsidRDefault="004B0B86" w:rsidP="00A36C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Maps aninhados </w:t>
      </w:r>
    </w:p>
    <w:p w14:paraId="286A82B9" w14:textId="1A456DD8" w:rsidR="004B0B86" w:rsidRDefault="004B0B86" w:rsidP="00A36C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0B8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3B5A8" wp14:editId="40DD9552">
            <wp:extent cx="3439005" cy="1886213"/>
            <wp:effectExtent l="0" t="0" r="9525" b="0"/>
            <wp:docPr id="78567850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78507" name="Imagem 1" descr="Tex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C110" w14:textId="77777777" w:rsidR="00400A75" w:rsidRDefault="00400A75" w:rsidP="00A36C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B211B" w14:textId="4C77BF12" w:rsidR="00400A75" w:rsidRDefault="00400A75" w:rsidP="00A36C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Estruturas de controle</w:t>
      </w:r>
    </w:p>
    <w:p w14:paraId="31187358" w14:textId="03A254CB" w:rsidR="00400A75" w:rsidRDefault="00400A75" w:rsidP="00A36C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0A7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59BACF7" wp14:editId="0C5DDD35">
            <wp:extent cx="3581900" cy="2267266"/>
            <wp:effectExtent l="0" t="0" r="0" b="0"/>
            <wp:docPr id="117280305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03055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AE12" w14:textId="2E9A34DA" w:rsidR="00400A75" w:rsidRPr="00400A75" w:rsidRDefault="00400A75" w:rsidP="00400A75">
      <w:pPr>
        <w:rPr>
          <w:rFonts w:ascii="Times New Roman" w:hAnsi="Times New Roman" w:cs="Times New Roman"/>
          <w:bCs/>
          <w:sz w:val="28"/>
          <w:szCs w:val="28"/>
        </w:rPr>
      </w:pPr>
      <w:r w:rsidRPr="00400A7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Não tem diferença de outras linguagens tirando a parte de você pode criar uma variável dentro do próprio </w:t>
      </w:r>
      <w:proofErr w:type="spellStart"/>
      <w:r w:rsidRPr="00400A75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400A75">
        <w:rPr>
          <w:rFonts w:ascii="Times New Roman" w:hAnsi="Times New Roman" w:cs="Times New Roman"/>
          <w:bCs/>
          <w:sz w:val="28"/>
          <w:szCs w:val="28"/>
        </w:rPr>
        <w:t xml:space="preserve"> conforme mostra a figura</w:t>
      </w:r>
    </w:p>
    <w:p w14:paraId="2275325D" w14:textId="0519E8D7" w:rsidR="008105E7" w:rsidRDefault="00A36CFF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  <w:u w:val="single"/>
        </w:rPr>
        <w:br w:type="page"/>
      </w:r>
    </w:p>
    <w:p w14:paraId="5CD6653E" w14:textId="7BF2D52C" w:rsidR="008105E7" w:rsidRDefault="008105E7" w:rsidP="008105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Switch case</w:t>
      </w:r>
    </w:p>
    <w:p w14:paraId="5BC6AE1D" w14:textId="77777777" w:rsidR="008105E7" w:rsidRDefault="008105E7" w:rsidP="008105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237B0E" w14:textId="64B20D75" w:rsidR="008105E7" w:rsidRDefault="008105E7" w:rsidP="008105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105E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DC97F82" wp14:editId="79E7C518">
            <wp:extent cx="2867425" cy="3524742"/>
            <wp:effectExtent l="0" t="0" r="9525" b="0"/>
            <wp:docPr id="177589075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90755" name="Imagem 1" descr="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5E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DBB31E7" wp14:editId="4C97D698">
            <wp:extent cx="3743847" cy="3305636"/>
            <wp:effectExtent l="0" t="0" r="9525" b="9525"/>
            <wp:docPr id="51713024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30244" name="Imagem 1" descr="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54E6" w14:textId="632FF599" w:rsidR="008105E7" w:rsidRPr="008105E7" w:rsidRDefault="008105E7" w:rsidP="008105E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Igual outras linguagens </w:t>
      </w:r>
    </w:p>
    <w:p w14:paraId="725D4931" w14:textId="4E8FCC85" w:rsidR="008105E7" w:rsidRPr="008105E7" w:rsidRDefault="008105E7" w:rsidP="008105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105E7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BAC0C82" wp14:editId="1BD1F65B">
            <wp:extent cx="3743847" cy="3305636"/>
            <wp:effectExtent l="0" t="0" r="9525" b="9525"/>
            <wp:docPr id="15387971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97119" name="Imagem 1" descr="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5E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F8AE20F" wp14:editId="60E4CDC9">
            <wp:extent cx="3743847" cy="3305636"/>
            <wp:effectExtent l="0" t="0" r="9525" b="9525"/>
            <wp:docPr id="15119971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9714" name="Imagem 1" descr="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5E7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7DA5F576" wp14:editId="44B771DC">
            <wp:extent cx="3743847" cy="3305636"/>
            <wp:effectExtent l="0" t="0" r="9525" b="9525"/>
            <wp:docPr id="137495561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55615" name="Imagem 1" descr="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D593" w14:textId="77777777" w:rsidR="00A36CFF" w:rsidRDefault="00A36CFF" w:rsidP="00A36CFF">
      <w:pPr>
        <w:jc w:val="center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</w:p>
    <w:p w14:paraId="5FF69C4B" w14:textId="77777777" w:rsidR="00A36CFF" w:rsidRPr="00776553" w:rsidRDefault="00A36CFF" w:rsidP="00A36CFF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5BFDD292" w14:textId="77777777" w:rsidR="00A36CFF" w:rsidRPr="00776553" w:rsidRDefault="00A36CFF" w:rsidP="00E936B2">
      <w:pPr>
        <w:rPr>
          <w:rFonts w:ascii="Times New Roman" w:hAnsi="Times New Roman" w:cs="Times New Roman"/>
          <w:bCs/>
          <w:i/>
          <w:sz w:val="28"/>
          <w:szCs w:val="28"/>
        </w:rPr>
      </w:pPr>
    </w:p>
    <w:p w14:paraId="01EB4F5F" w14:textId="77777777" w:rsidR="00E936B2" w:rsidRPr="00776553" w:rsidRDefault="00E936B2" w:rsidP="00E936B2">
      <w:pPr>
        <w:jc w:val="center"/>
        <w:rPr>
          <w:rFonts w:ascii="Times New Roman" w:hAnsi="Times New Roman" w:cs="Times New Roman"/>
          <w:bCs/>
          <w:sz w:val="36"/>
          <w:szCs w:val="36"/>
        </w:rPr>
      </w:pPr>
    </w:p>
    <w:p w14:paraId="694305DB" w14:textId="02C07A26" w:rsidR="00123B0F" w:rsidRDefault="00105EBA" w:rsidP="00E936B2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Loops</w:t>
      </w:r>
    </w:p>
    <w:p w14:paraId="76D3415C" w14:textId="3497AA61" w:rsidR="00105EBA" w:rsidRDefault="00105EBA" w:rsidP="00105E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Loops em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Golang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só existe for </w:t>
      </w:r>
      <w:r w:rsidR="008D1246">
        <w:rPr>
          <w:rFonts w:ascii="Times New Roman" w:hAnsi="Times New Roman" w:cs="Times New Roman"/>
          <w:bCs/>
          <w:sz w:val="28"/>
          <w:szCs w:val="28"/>
        </w:rPr>
        <w:t>para fazer função de tudo</w:t>
      </w:r>
    </w:p>
    <w:p w14:paraId="0D700DA4" w14:textId="48A646A8" w:rsidR="008D1246" w:rsidRDefault="008D1246" w:rsidP="00105EBA">
      <w:pPr>
        <w:rPr>
          <w:rFonts w:ascii="Times New Roman" w:hAnsi="Times New Roman" w:cs="Times New Roman"/>
          <w:bCs/>
          <w:sz w:val="28"/>
          <w:szCs w:val="28"/>
        </w:rPr>
      </w:pPr>
      <w:r w:rsidRPr="008D124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988520D" wp14:editId="67AF0FBD">
            <wp:extent cx="3362794" cy="1590897"/>
            <wp:effectExtent l="0" t="0" r="9525" b="9525"/>
            <wp:docPr id="25324201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42018" name="Imagem 1" descr="Text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While</w:t>
      </w:r>
      <w:proofErr w:type="spellEnd"/>
    </w:p>
    <w:p w14:paraId="25F1C018" w14:textId="34847B31" w:rsidR="008D1246" w:rsidRDefault="008D1246" w:rsidP="00105EBA">
      <w:pPr>
        <w:rPr>
          <w:rFonts w:ascii="Times New Roman" w:hAnsi="Times New Roman" w:cs="Times New Roman"/>
          <w:bCs/>
          <w:sz w:val="28"/>
          <w:szCs w:val="28"/>
        </w:rPr>
      </w:pPr>
      <w:r w:rsidRPr="008D124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A8F84D9" wp14:editId="39450E46">
            <wp:extent cx="3553321" cy="1019317"/>
            <wp:effectExtent l="0" t="0" r="9525" b="9525"/>
            <wp:docPr id="819109842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09842" name="Imagem 1" descr="Tela preta com letras brancas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= For convencional</w:t>
      </w:r>
    </w:p>
    <w:p w14:paraId="1784DD6D" w14:textId="77777777" w:rsidR="008D1246" w:rsidRDefault="008D1246" w:rsidP="00105EBA">
      <w:pPr>
        <w:rPr>
          <w:rFonts w:ascii="Times New Roman" w:hAnsi="Times New Roman" w:cs="Times New Roman"/>
          <w:bCs/>
          <w:sz w:val="28"/>
          <w:szCs w:val="28"/>
        </w:rPr>
      </w:pPr>
      <w:r w:rsidRPr="008D1246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C7B508B" wp14:editId="000271C9">
            <wp:extent cx="4810796" cy="1676634"/>
            <wp:effectExtent l="0" t="0" r="8890" b="0"/>
            <wp:docPr id="158406935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69351" name="Imagem 1" descr="Text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= </w:t>
      </w:r>
    </w:p>
    <w:p w14:paraId="3DF9E341" w14:textId="2A90FE9F" w:rsidR="008D1246" w:rsidRPr="001676CF" w:rsidRDefault="008D1246" w:rsidP="00105EBA">
      <w:pPr>
        <w:rPr>
          <w:rFonts w:ascii="Times New Roman" w:hAnsi="Times New Roman" w:cs="Times New Roman"/>
          <w:bCs/>
          <w:sz w:val="28"/>
          <w:szCs w:val="28"/>
        </w:rPr>
      </w:pPr>
      <w:r w:rsidRPr="001676CF">
        <w:rPr>
          <w:rFonts w:ascii="Times New Roman" w:hAnsi="Times New Roman" w:cs="Times New Roman"/>
          <w:bCs/>
          <w:sz w:val="28"/>
          <w:szCs w:val="28"/>
        </w:rPr>
        <w:t xml:space="preserve">For </w:t>
      </w:r>
      <w:proofErr w:type="spellStart"/>
      <w:r w:rsidRPr="001676CF">
        <w:rPr>
          <w:rFonts w:ascii="Times New Roman" w:hAnsi="Times New Roman" w:cs="Times New Roman"/>
          <w:bCs/>
          <w:sz w:val="28"/>
          <w:szCs w:val="28"/>
        </w:rPr>
        <w:t>each</w:t>
      </w:r>
      <w:proofErr w:type="spellEnd"/>
    </w:p>
    <w:p w14:paraId="6DE63A60" w14:textId="2D30BAB4" w:rsidR="008D1246" w:rsidRPr="001676CF" w:rsidRDefault="00BE7BE3" w:rsidP="00105EBA">
      <w:pPr>
        <w:rPr>
          <w:rFonts w:ascii="Times New Roman" w:hAnsi="Times New Roman" w:cs="Times New Roman"/>
          <w:bCs/>
          <w:sz w:val="28"/>
          <w:szCs w:val="28"/>
        </w:rPr>
      </w:pPr>
      <w:r w:rsidRPr="00BE7BE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1D7BF6" wp14:editId="1F78DD43">
            <wp:extent cx="3267531" cy="1571844"/>
            <wp:effectExtent l="0" t="0" r="9525" b="9525"/>
            <wp:docPr id="1823968341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68341" name="Imagem 1" descr="Tela de celular com aplicativo aberto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6CF">
        <w:rPr>
          <w:rFonts w:ascii="Times New Roman" w:hAnsi="Times New Roman" w:cs="Times New Roman"/>
          <w:bCs/>
          <w:sz w:val="28"/>
          <w:szCs w:val="28"/>
        </w:rPr>
        <w:t xml:space="preserve"> = For Range em um </w:t>
      </w:r>
      <w:proofErr w:type="spellStart"/>
      <w:r w:rsidRPr="001676CF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</w:p>
    <w:p w14:paraId="401A4E24" w14:textId="77777777" w:rsidR="00166D96" w:rsidRPr="001676CF" w:rsidRDefault="00166D96" w:rsidP="00105EBA">
      <w:pPr>
        <w:rPr>
          <w:rFonts w:ascii="Times New Roman" w:hAnsi="Times New Roman" w:cs="Times New Roman"/>
          <w:bCs/>
          <w:sz w:val="28"/>
          <w:szCs w:val="28"/>
        </w:rPr>
      </w:pPr>
    </w:p>
    <w:p w14:paraId="176FF67D" w14:textId="77777777" w:rsidR="00166D96" w:rsidRPr="001676CF" w:rsidRDefault="00166D96" w:rsidP="00105EBA">
      <w:pPr>
        <w:rPr>
          <w:rFonts w:ascii="Times New Roman" w:hAnsi="Times New Roman" w:cs="Times New Roman"/>
          <w:bCs/>
          <w:sz w:val="28"/>
          <w:szCs w:val="28"/>
        </w:rPr>
      </w:pPr>
    </w:p>
    <w:p w14:paraId="3879DD64" w14:textId="77777777" w:rsidR="00166D96" w:rsidRPr="001676CF" w:rsidRDefault="00166D96" w:rsidP="00105EBA">
      <w:pPr>
        <w:rPr>
          <w:rFonts w:ascii="Times New Roman" w:hAnsi="Times New Roman" w:cs="Times New Roman"/>
          <w:bCs/>
          <w:sz w:val="28"/>
          <w:szCs w:val="28"/>
        </w:rPr>
      </w:pPr>
    </w:p>
    <w:p w14:paraId="44F75265" w14:textId="77777777" w:rsidR="00166D96" w:rsidRPr="001676CF" w:rsidRDefault="00166D96" w:rsidP="00105EBA">
      <w:pPr>
        <w:rPr>
          <w:rFonts w:ascii="Times New Roman" w:hAnsi="Times New Roman" w:cs="Times New Roman"/>
          <w:bCs/>
          <w:sz w:val="28"/>
          <w:szCs w:val="28"/>
        </w:rPr>
      </w:pPr>
    </w:p>
    <w:p w14:paraId="053C9A4D" w14:textId="77777777" w:rsidR="00166D96" w:rsidRPr="001676CF" w:rsidRDefault="00166D96" w:rsidP="00105EBA">
      <w:pPr>
        <w:rPr>
          <w:rFonts w:ascii="Times New Roman" w:hAnsi="Times New Roman" w:cs="Times New Roman"/>
          <w:bCs/>
          <w:sz w:val="28"/>
          <w:szCs w:val="28"/>
        </w:rPr>
      </w:pPr>
    </w:p>
    <w:p w14:paraId="4BE244B7" w14:textId="77777777" w:rsidR="00166D96" w:rsidRPr="001676CF" w:rsidRDefault="00166D96" w:rsidP="00105EBA">
      <w:pPr>
        <w:rPr>
          <w:rFonts w:ascii="Times New Roman" w:hAnsi="Times New Roman" w:cs="Times New Roman"/>
          <w:bCs/>
          <w:sz w:val="28"/>
          <w:szCs w:val="28"/>
        </w:rPr>
      </w:pPr>
    </w:p>
    <w:p w14:paraId="530AB59E" w14:textId="77777777" w:rsidR="00166D96" w:rsidRPr="001676CF" w:rsidRDefault="00166D96" w:rsidP="00105EBA">
      <w:pPr>
        <w:rPr>
          <w:rFonts w:ascii="Times New Roman" w:hAnsi="Times New Roman" w:cs="Times New Roman"/>
          <w:bCs/>
          <w:sz w:val="28"/>
          <w:szCs w:val="28"/>
        </w:rPr>
      </w:pPr>
    </w:p>
    <w:p w14:paraId="0C08FFD5" w14:textId="77777777" w:rsidR="00166D96" w:rsidRPr="001676CF" w:rsidRDefault="00166D96" w:rsidP="00105EBA">
      <w:pPr>
        <w:rPr>
          <w:rFonts w:ascii="Times New Roman" w:hAnsi="Times New Roman" w:cs="Times New Roman"/>
          <w:bCs/>
          <w:sz w:val="28"/>
          <w:szCs w:val="28"/>
        </w:rPr>
      </w:pPr>
    </w:p>
    <w:p w14:paraId="728BFBD5" w14:textId="77777777" w:rsidR="00166D96" w:rsidRPr="001676CF" w:rsidRDefault="00166D96" w:rsidP="00105EBA">
      <w:pPr>
        <w:rPr>
          <w:rFonts w:ascii="Times New Roman" w:hAnsi="Times New Roman" w:cs="Times New Roman"/>
          <w:bCs/>
          <w:sz w:val="28"/>
          <w:szCs w:val="28"/>
        </w:rPr>
      </w:pPr>
    </w:p>
    <w:p w14:paraId="2EBC43D9" w14:textId="77777777" w:rsidR="00166D96" w:rsidRPr="001676CF" w:rsidRDefault="00166D96" w:rsidP="00105EBA">
      <w:pPr>
        <w:rPr>
          <w:rFonts w:ascii="Times New Roman" w:hAnsi="Times New Roman" w:cs="Times New Roman"/>
          <w:bCs/>
          <w:sz w:val="28"/>
          <w:szCs w:val="28"/>
        </w:rPr>
      </w:pPr>
    </w:p>
    <w:p w14:paraId="611CED54" w14:textId="77777777" w:rsidR="00166D96" w:rsidRPr="001676CF" w:rsidRDefault="00166D96" w:rsidP="00105EBA">
      <w:pPr>
        <w:rPr>
          <w:rFonts w:ascii="Times New Roman" w:hAnsi="Times New Roman" w:cs="Times New Roman"/>
          <w:bCs/>
          <w:sz w:val="28"/>
          <w:szCs w:val="28"/>
        </w:rPr>
      </w:pPr>
    </w:p>
    <w:p w14:paraId="2BF14854" w14:textId="77777777" w:rsidR="00166D96" w:rsidRPr="001676CF" w:rsidRDefault="00166D96" w:rsidP="00105EBA">
      <w:pPr>
        <w:rPr>
          <w:rFonts w:ascii="Times New Roman" w:hAnsi="Times New Roman" w:cs="Times New Roman"/>
          <w:bCs/>
          <w:sz w:val="28"/>
          <w:szCs w:val="28"/>
        </w:rPr>
      </w:pPr>
    </w:p>
    <w:p w14:paraId="144CAFD6" w14:textId="77777777" w:rsidR="00166D96" w:rsidRPr="001676CF" w:rsidRDefault="00166D96" w:rsidP="00105EBA">
      <w:pPr>
        <w:rPr>
          <w:rFonts w:ascii="Times New Roman" w:hAnsi="Times New Roman" w:cs="Times New Roman"/>
          <w:bCs/>
          <w:sz w:val="28"/>
          <w:szCs w:val="28"/>
        </w:rPr>
      </w:pPr>
    </w:p>
    <w:p w14:paraId="4140C883" w14:textId="77777777" w:rsidR="00166D96" w:rsidRPr="001676CF" w:rsidRDefault="00166D96" w:rsidP="00105EBA">
      <w:pPr>
        <w:rPr>
          <w:rFonts w:ascii="Times New Roman" w:hAnsi="Times New Roman" w:cs="Times New Roman"/>
          <w:bCs/>
          <w:sz w:val="28"/>
          <w:szCs w:val="28"/>
        </w:rPr>
      </w:pPr>
    </w:p>
    <w:p w14:paraId="633E4B75" w14:textId="77777777" w:rsidR="00166D96" w:rsidRPr="001676CF" w:rsidRDefault="00166D96" w:rsidP="00105EBA">
      <w:pPr>
        <w:rPr>
          <w:rFonts w:ascii="Times New Roman" w:hAnsi="Times New Roman" w:cs="Times New Roman"/>
          <w:bCs/>
          <w:sz w:val="28"/>
          <w:szCs w:val="28"/>
        </w:rPr>
      </w:pPr>
    </w:p>
    <w:p w14:paraId="56B5361B" w14:textId="1EC93894" w:rsidR="00166D96" w:rsidRPr="001676CF" w:rsidRDefault="00166D96" w:rsidP="00166D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76CF">
        <w:rPr>
          <w:rFonts w:ascii="Times New Roman" w:hAnsi="Times New Roman" w:cs="Times New Roman"/>
          <w:b/>
          <w:bCs/>
          <w:sz w:val="32"/>
          <w:szCs w:val="32"/>
        </w:rPr>
        <w:lastRenderedPageBreak/>
        <w:t>Métodos</w:t>
      </w:r>
    </w:p>
    <w:p w14:paraId="68E51BBD" w14:textId="77777777" w:rsidR="008F5ECD" w:rsidRPr="001676CF" w:rsidRDefault="008F5ECD" w:rsidP="00166D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91149F" w14:textId="1FD10216" w:rsidR="008F5ECD" w:rsidRDefault="008F5ECD" w:rsidP="008F5ECD">
      <w:pPr>
        <w:rPr>
          <w:rFonts w:ascii="Times New Roman" w:hAnsi="Times New Roman" w:cs="Times New Roman"/>
          <w:bCs/>
          <w:sz w:val="28"/>
          <w:szCs w:val="28"/>
        </w:rPr>
      </w:pPr>
      <w:r w:rsidRPr="008F5ECD">
        <w:rPr>
          <w:rFonts w:ascii="Times New Roman" w:hAnsi="Times New Roman" w:cs="Times New Roman"/>
          <w:bCs/>
          <w:sz w:val="28"/>
          <w:szCs w:val="28"/>
        </w:rPr>
        <w:t xml:space="preserve">Um método seria uma </w:t>
      </w:r>
      <w:r>
        <w:rPr>
          <w:rFonts w:ascii="Times New Roman" w:hAnsi="Times New Roman" w:cs="Times New Roman"/>
          <w:bCs/>
          <w:sz w:val="28"/>
          <w:szCs w:val="28"/>
        </w:rPr>
        <w:t xml:space="preserve">função dentro de um tipo struct e que irá funcionar para todos os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structs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que você criar</w:t>
      </w:r>
    </w:p>
    <w:p w14:paraId="1BACD09B" w14:textId="642FE046" w:rsidR="008F5ECD" w:rsidRDefault="008F5ECD" w:rsidP="008F5EC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EX:</w:t>
      </w:r>
    </w:p>
    <w:p w14:paraId="0EF65B43" w14:textId="03F06878" w:rsidR="008F5ECD" w:rsidRDefault="008F5ECD" w:rsidP="008F5ECD">
      <w:pPr>
        <w:rPr>
          <w:rFonts w:ascii="Times New Roman" w:hAnsi="Times New Roman" w:cs="Times New Roman"/>
          <w:bCs/>
          <w:sz w:val="28"/>
          <w:szCs w:val="28"/>
        </w:rPr>
      </w:pPr>
      <w:r w:rsidRPr="008F5EC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8E47A5E" wp14:editId="51A68732">
            <wp:extent cx="2276793" cy="1581371"/>
            <wp:effectExtent l="0" t="0" r="9525" b="0"/>
            <wp:docPr id="700347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478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F4BE" w14:textId="4B9BD390" w:rsidR="008F5ECD" w:rsidRDefault="008F5ECD" w:rsidP="008F5EC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No exemplo 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(u usuário) salvar(){} irá fazer parte e poderá ser chamada a partir de todos os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structs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criados com o tipo “usuário”</w:t>
      </w:r>
    </w:p>
    <w:p w14:paraId="70DEAF40" w14:textId="26FD0EA6" w:rsidR="00E9461C" w:rsidRDefault="00E9461C" w:rsidP="008F5ECD">
      <w:pPr>
        <w:rPr>
          <w:rFonts w:ascii="Times New Roman" w:hAnsi="Times New Roman" w:cs="Times New Roman"/>
          <w:bCs/>
          <w:sz w:val="28"/>
          <w:szCs w:val="28"/>
        </w:rPr>
      </w:pPr>
      <w:r w:rsidRPr="00E9461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527AFB3" wp14:editId="6E8C451C">
            <wp:extent cx="4410691" cy="657317"/>
            <wp:effectExtent l="0" t="0" r="0" b="9525"/>
            <wp:docPr id="7362066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066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D7B1" w14:textId="152205BB" w:rsidR="00E9461C" w:rsidRDefault="00E9461C" w:rsidP="008F5EC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Um exemplo de um método com um retorno</w:t>
      </w:r>
    </w:p>
    <w:p w14:paraId="78BE4208" w14:textId="21DCD5AB" w:rsidR="00E9461C" w:rsidRDefault="00E9461C" w:rsidP="008F5ECD">
      <w:pPr>
        <w:rPr>
          <w:rFonts w:ascii="Times New Roman" w:hAnsi="Times New Roman" w:cs="Times New Roman"/>
          <w:bCs/>
          <w:sz w:val="28"/>
          <w:szCs w:val="28"/>
        </w:rPr>
      </w:pPr>
      <w:r w:rsidRPr="00E9461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BB87C01" wp14:editId="2FFDB44C">
            <wp:extent cx="3000794" cy="638264"/>
            <wp:effectExtent l="0" t="0" r="9525" b="9525"/>
            <wp:docPr id="111401721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17215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A670" w14:textId="25F21B16" w:rsidR="00E9461C" w:rsidRPr="008F5ECD" w:rsidRDefault="00E9461C" w:rsidP="008F5EC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Exemplo de método que utiliza ponteiro</w:t>
      </w:r>
    </w:p>
    <w:p w14:paraId="289C18C1" w14:textId="77777777" w:rsidR="00166D96" w:rsidRPr="008F5ECD" w:rsidRDefault="00166D96" w:rsidP="00166D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140023" w14:textId="77777777" w:rsidR="00166D96" w:rsidRDefault="00166D96" w:rsidP="00166D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93D5A" w14:textId="77777777" w:rsidR="006B366F" w:rsidRDefault="006B366F" w:rsidP="00166D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5A5872" w14:textId="77777777" w:rsidR="006B366F" w:rsidRDefault="006B366F" w:rsidP="00166D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80E90C" w14:textId="77777777" w:rsidR="006B366F" w:rsidRDefault="006B366F" w:rsidP="00166D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DFBC63" w14:textId="77777777" w:rsidR="006B366F" w:rsidRDefault="006B366F" w:rsidP="00166D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047E07" w14:textId="77777777" w:rsidR="006B366F" w:rsidRDefault="006B366F" w:rsidP="00166D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D2E684" w14:textId="77777777" w:rsidR="006B366F" w:rsidRDefault="006B366F" w:rsidP="00166D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DC4F7A" w14:textId="2EEFFE3C" w:rsidR="006B366F" w:rsidRDefault="006B366F" w:rsidP="00166D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Interfaces</w:t>
      </w:r>
    </w:p>
    <w:p w14:paraId="36F0960F" w14:textId="77777777" w:rsidR="006B366F" w:rsidRDefault="006B366F" w:rsidP="00166D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1F4F65" w14:textId="39A0C737" w:rsidR="006B366F" w:rsidRDefault="006B366F" w:rsidP="006B366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Interface é uma forma facilitada e para você não ter que repetir tanto código de utilizar um mesmo método para determinados “Objetos” diferentes </w:t>
      </w:r>
    </w:p>
    <w:p w14:paraId="42358B72" w14:textId="3F6AC80D" w:rsidR="006B366F" w:rsidRDefault="006B366F" w:rsidP="006B366F">
      <w:pPr>
        <w:rPr>
          <w:rFonts w:ascii="Times New Roman" w:hAnsi="Times New Roman" w:cs="Times New Roman"/>
          <w:bCs/>
          <w:sz w:val="28"/>
          <w:szCs w:val="28"/>
        </w:rPr>
      </w:pPr>
      <w:r w:rsidRPr="006B366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E8970F6" wp14:editId="34D9BA34">
            <wp:extent cx="4572638" cy="1467055"/>
            <wp:effectExtent l="0" t="0" r="0" b="0"/>
            <wp:docPr id="13825086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08642" name="Imagem 1" descr="Texto&#10;&#10;O conteúdo gerado por IA pode estar incorre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1F6D" w14:textId="4CE74CAC" w:rsidR="006B366F" w:rsidRDefault="006B366F" w:rsidP="006B366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Por exemplo aqui podemos ver uma interface chamada “forma” que irá funcionar para todos os “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structs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” que tiverem um método chamado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area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() com exatamente a mesma nomenclatura que está na interface</w:t>
      </w:r>
    </w:p>
    <w:p w14:paraId="0DF99DEC" w14:textId="462C54B9" w:rsidR="006B366F" w:rsidRDefault="006B366F" w:rsidP="006B366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Abaixo podemos ver uma função que vai receber essa forma e irá </w:t>
      </w:r>
      <w:r w:rsidR="001026D6">
        <w:rPr>
          <w:rFonts w:ascii="Times New Roman" w:hAnsi="Times New Roman" w:cs="Times New Roman"/>
          <w:bCs/>
          <w:sz w:val="28"/>
          <w:szCs w:val="28"/>
        </w:rPr>
        <w:t>passar o resultado printado na tela independente da forma que ela receber</w:t>
      </w:r>
    </w:p>
    <w:p w14:paraId="3AED62D5" w14:textId="0EE7121A" w:rsidR="001026D6" w:rsidRDefault="001026D6" w:rsidP="006B366F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O programa só irá permitir você chamar a função </w:t>
      </w:r>
      <w:proofErr w:type="spellStart"/>
      <w:r w:rsidRPr="001026D6">
        <w:rPr>
          <w:rFonts w:ascii="Times New Roman" w:hAnsi="Times New Roman" w:cs="Times New Roman"/>
          <w:bCs/>
          <w:i/>
          <w:sz w:val="28"/>
          <w:szCs w:val="28"/>
        </w:rPr>
        <w:t>escreverArea</w:t>
      </w:r>
      <w:proofErr w:type="spellEnd"/>
      <w:r w:rsidRPr="001026D6">
        <w:rPr>
          <w:rFonts w:ascii="Times New Roman" w:hAnsi="Times New Roman" w:cs="Times New Roman"/>
          <w:bCs/>
          <w:i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 se o tipo struct tiver um método que atenda aos requisitos da interface  que nesse caso seria um método com nome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area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</w:rPr>
        <w:t>que não recebe parâmetros e retorna um float64</w:t>
      </w:r>
    </w:p>
    <w:p w14:paraId="21927CFE" w14:textId="24722F8D" w:rsidR="001026D6" w:rsidRDefault="001026D6" w:rsidP="006B366F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1026D6">
        <w:rPr>
          <w:rFonts w:ascii="Times New Roman" w:hAnsi="Times New Roman" w:cs="Times New Roman"/>
          <w:bCs/>
          <w:noProof/>
          <w:sz w:val="28"/>
          <w:szCs w:val="28"/>
          <w:u w:val="single"/>
        </w:rPr>
        <w:drawing>
          <wp:inline distT="0" distB="0" distL="0" distR="0" wp14:anchorId="4B970239" wp14:editId="734B0CB5">
            <wp:extent cx="3305636" cy="2848373"/>
            <wp:effectExtent l="0" t="0" r="0" b="9525"/>
            <wp:docPr id="59067973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79735" name="Imagem 1" descr="Texto&#10;&#10;O conteúdo gerado por IA pode estar incorre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2D67" w14:textId="1806F7A6" w:rsidR="001026D6" w:rsidRDefault="001026D6" w:rsidP="006B366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Nesse exemplo tanto o struct retângulo e o struct círculo possuem as funções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area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</w:rPr>
        <w:t>que não recebem parâmetros e retornam um float64</w:t>
      </w:r>
    </w:p>
    <w:p w14:paraId="589847C1" w14:textId="29A0433C" w:rsidR="001026D6" w:rsidRDefault="001026D6" w:rsidP="006B366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Existe também as interfaces genéricas que servem basicamente para uma função ou </w:t>
      </w:r>
      <w:r w:rsidR="00A845CC">
        <w:rPr>
          <w:rFonts w:ascii="Times New Roman" w:hAnsi="Times New Roman" w:cs="Times New Roman"/>
          <w:bCs/>
          <w:sz w:val="28"/>
          <w:szCs w:val="28"/>
        </w:rPr>
        <w:t>um tipo</w:t>
      </w:r>
      <w:r>
        <w:rPr>
          <w:rFonts w:ascii="Times New Roman" w:hAnsi="Times New Roman" w:cs="Times New Roman"/>
          <w:bCs/>
          <w:sz w:val="28"/>
          <w:szCs w:val="28"/>
        </w:rPr>
        <w:t xml:space="preserve"> receber qualquer tipo de variável </w:t>
      </w:r>
    </w:p>
    <w:p w14:paraId="2B8FA300" w14:textId="3DE16DA1" w:rsidR="00A845CC" w:rsidRDefault="00A845CC" w:rsidP="006B366F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Ex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A845C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C37A05E" wp14:editId="78C436CD">
            <wp:extent cx="2819794" cy="647790"/>
            <wp:effectExtent l="0" t="0" r="0" b="0"/>
            <wp:docPr id="4826555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55552" name="Imagem 1" descr="Texto&#10;&#10;O conteúdo gerado por IA pode estar incorre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1811" w14:textId="21C249B9" w:rsidR="00A845CC" w:rsidRDefault="00A845CC" w:rsidP="006B366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Nesse exemplo quando você chamar essa função ela vai imprimir qualquer coisa na tela independente do tipo da variável. Burlando a forte tipagem do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Golang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845BB65" w14:textId="0DE9ED08" w:rsidR="001676CF" w:rsidRDefault="00A845CC" w:rsidP="006B366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Funçõao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fmt.Println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</w:rPr>
        <w:t xml:space="preserve">recebe uma interface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variatica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ou seja, </w:t>
      </w:r>
      <w:proofErr w:type="spellStart"/>
      <w:r w:rsidR="003E6D66">
        <w:rPr>
          <w:rFonts w:ascii="Times New Roman" w:hAnsi="Times New Roman" w:cs="Times New Roman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>pode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receber quantos tipos forem precisos  e independente do valor da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variavel</w:t>
      </w:r>
      <w:proofErr w:type="spellEnd"/>
      <w:r w:rsidR="001676C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659FCF5" w14:textId="77777777" w:rsidR="001676CF" w:rsidRDefault="001676CF" w:rsidP="006B366F">
      <w:pPr>
        <w:rPr>
          <w:rFonts w:ascii="Times New Roman" w:hAnsi="Times New Roman" w:cs="Times New Roman"/>
          <w:bCs/>
          <w:sz w:val="28"/>
          <w:szCs w:val="28"/>
        </w:rPr>
      </w:pPr>
    </w:p>
    <w:p w14:paraId="0B01A84F" w14:textId="1C4C0DE0" w:rsidR="001676CF" w:rsidRDefault="001676CF" w:rsidP="001676CF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Cs/>
          <w:sz w:val="36"/>
          <w:szCs w:val="36"/>
        </w:rPr>
        <w:t>Concorrencia</w:t>
      </w:r>
      <w:proofErr w:type="spellEnd"/>
    </w:p>
    <w:p w14:paraId="6DBEB3B0" w14:textId="21AD5FB6" w:rsidR="001676CF" w:rsidRDefault="001676CF" w:rsidP="001676C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Concorrência permite que você execute dois ou mais comandos ao mesmo tempo e é um dos motivos de tantas empresas estarem começando a usar o Go</w:t>
      </w:r>
    </w:p>
    <w:p w14:paraId="3BECA1D8" w14:textId="26B50086" w:rsidR="001676CF" w:rsidRDefault="001676CF" w:rsidP="001676C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Goroutines</w:t>
      </w:r>
      <w:proofErr w:type="spellEnd"/>
    </w:p>
    <w:p w14:paraId="3EA51996" w14:textId="77777777" w:rsidR="001676CF" w:rsidRDefault="001676CF" w:rsidP="001676C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Faz com que o comando seja executado, mas não precise terminar a sua execução para executar o restante do código</w:t>
      </w:r>
    </w:p>
    <w:p w14:paraId="24CC72EC" w14:textId="77777777" w:rsidR="001676CF" w:rsidRDefault="001676CF" w:rsidP="001676CF">
      <w:pPr>
        <w:rPr>
          <w:noProof/>
        </w:rPr>
      </w:pPr>
      <w:r>
        <w:rPr>
          <w:rFonts w:ascii="Times New Roman" w:hAnsi="Times New Roman" w:cs="Times New Roman"/>
          <w:bCs/>
          <w:sz w:val="28"/>
          <w:szCs w:val="28"/>
        </w:rPr>
        <w:t>EX:</w:t>
      </w:r>
      <w:r w:rsidRPr="001676CF">
        <w:rPr>
          <w:noProof/>
        </w:rPr>
        <w:t xml:space="preserve"> </w:t>
      </w:r>
      <w:r w:rsidRPr="001676C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3D0C8DC" wp14:editId="5FE947BF">
            <wp:extent cx="3467584" cy="2343477"/>
            <wp:effectExtent l="0" t="0" r="0" b="0"/>
            <wp:docPr id="1946895059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95059" name="Imagem 1" descr="Tela preta com letras brancas&#10;&#10;O conteúdo gerado por IA pode estar incorre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A6DF" w14:textId="3ED4722E" w:rsidR="001676CF" w:rsidRDefault="001676CF" w:rsidP="001676C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A função escrever(texto string){} iria ser executada infinitamente o que não permitiria o código avançar nunca e acabar naquela linha, porém quando adicionamos o </w:t>
      </w:r>
      <w:r>
        <w:rPr>
          <w:rFonts w:ascii="Times New Roman" w:hAnsi="Times New Roman" w:cs="Times New Roman"/>
          <w:i/>
          <w:noProof/>
          <w:sz w:val="28"/>
          <w:szCs w:val="28"/>
        </w:rPr>
        <w:t>go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antes do nome da função nós dizemos para ele executar o restante do código mesmo que essa primeira chamada da função não tenha terminado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69D4A5A" w14:textId="4D251FAB" w:rsidR="00CF3580" w:rsidRDefault="00CF3580" w:rsidP="00CF3580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lastRenderedPageBreak/>
        <w:t>Wait</w:t>
      </w:r>
      <w:proofErr w:type="spellEnd"/>
      <w:r w:rsidR="00CD48A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CD48AC">
        <w:rPr>
          <w:rFonts w:ascii="Times New Roman" w:hAnsi="Times New Roman" w:cs="Times New Roman"/>
          <w:bCs/>
          <w:sz w:val="32"/>
          <w:szCs w:val="32"/>
        </w:rPr>
        <w:t>Group</w:t>
      </w:r>
      <w:proofErr w:type="spellEnd"/>
    </w:p>
    <w:p w14:paraId="4AF8C638" w14:textId="77777777" w:rsidR="00CD48AC" w:rsidRDefault="00CD48AC" w:rsidP="00CF3580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8BD8D0D" w14:textId="000222F0" w:rsidR="00CD48AC" w:rsidRDefault="00CD48AC" w:rsidP="00CD48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É uma forma de sincronizar as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goroutines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para conseguir executar todas ao mesmo tempo e aguardar todas acabarem para o programa se encerrar</w:t>
      </w:r>
    </w:p>
    <w:p w14:paraId="67C488C1" w14:textId="30DE0517" w:rsidR="00CD48AC" w:rsidRPr="00CD48AC" w:rsidRDefault="00CD48AC" w:rsidP="00CD48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i/>
          <w:sz w:val="24"/>
          <w:szCs w:val="24"/>
        </w:rPr>
      </w:pPr>
      <w:r w:rsidRPr="00CD48AC">
        <w:rPr>
          <w:rFonts w:ascii="Times New Roman" w:hAnsi="Times New Roman" w:cs="Times New Roman"/>
          <w:bCs/>
          <w:sz w:val="24"/>
          <w:szCs w:val="24"/>
        </w:rPr>
        <w:t xml:space="preserve">Então primeiro criamos uma variável do tipo </w:t>
      </w:r>
      <w:proofErr w:type="spellStart"/>
      <w:r w:rsidRPr="00CD48AC">
        <w:rPr>
          <w:rFonts w:ascii="Times New Roman" w:hAnsi="Times New Roman" w:cs="Times New Roman"/>
          <w:bCs/>
          <w:i/>
          <w:sz w:val="24"/>
          <w:szCs w:val="24"/>
        </w:rPr>
        <w:t>sync.WaitGroup</w:t>
      </w:r>
      <w:proofErr w:type="spellEnd"/>
    </w:p>
    <w:p w14:paraId="0C9341AA" w14:textId="77777777" w:rsidR="00CD48AC" w:rsidRPr="00CD48AC" w:rsidRDefault="00CD48AC" w:rsidP="00CD48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i/>
          <w:sz w:val="24"/>
          <w:szCs w:val="24"/>
        </w:rPr>
      </w:pPr>
      <w:r w:rsidRPr="00CD48AC">
        <w:rPr>
          <w:rFonts w:ascii="Times New Roman" w:hAnsi="Times New Roman" w:cs="Times New Roman"/>
          <w:bCs/>
          <w:sz w:val="24"/>
          <w:szCs w:val="24"/>
        </w:rPr>
        <w:t xml:space="preserve">Utilizamos o comando </w:t>
      </w:r>
      <w:proofErr w:type="spellStart"/>
      <w:r w:rsidRPr="00CD48AC">
        <w:rPr>
          <w:rFonts w:ascii="Times New Roman" w:hAnsi="Times New Roman" w:cs="Times New Roman"/>
          <w:bCs/>
          <w:i/>
          <w:sz w:val="24"/>
          <w:szCs w:val="24"/>
        </w:rPr>
        <w:t>nomeDaVariável.Add</w:t>
      </w:r>
      <w:proofErr w:type="spellEnd"/>
      <w:r w:rsidRPr="00CD48AC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Pr="00CD48AC">
        <w:rPr>
          <w:rFonts w:ascii="Times New Roman" w:hAnsi="Times New Roman" w:cs="Times New Roman"/>
          <w:bCs/>
          <w:sz w:val="24"/>
          <w:szCs w:val="24"/>
        </w:rPr>
        <w:t xml:space="preserve">quantidade de </w:t>
      </w:r>
      <w:proofErr w:type="spellStart"/>
      <w:r w:rsidRPr="00CD48AC">
        <w:rPr>
          <w:rFonts w:ascii="Times New Roman" w:hAnsi="Times New Roman" w:cs="Times New Roman"/>
          <w:bCs/>
          <w:sz w:val="24"/>
          <w:szCs w:val="24"/>
        </w:rPr>
        <w:t>Goroutines</w:t>
      </w:r>
      <w:proofErr w:type="spellEnd"/>
      <w:r w:rsidRPr="00CD48AC">
        <w:rPr>
          <w:rFonts w:ascii="Times New Roman" w:hAnsi="Times New Roman" w:cs="Times New Roman"/>
          <w:bCs/>
          <w:sz w:val="24"/>
          <w:szCs w:val="24"/>
        </w:rPr>
        <w:t>)</w:t>
      </w:r>
    </w:p>
    <w:p w14:paraId="30C76A7E" w14:textId="4726F161" w:rsidR="00CD48AC" w:rsidRDefault="00CD48AC" w:rsidP="00CD48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Criamos uma função anônima  com o comando go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(){}() e dentro dela chamamos a função que queremos executar</w:t>
      </w:r>
    </w:p>
    <w:p w14:paraId="6FE78FF0" w14:textId="7DF292B5" w:rsidR="00CD48AC" w:rsidRDefault="00CD48AC" w:rsidP="00CD48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Após a chamada da função que queremos executar adicionar o comando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nomeDaVariável.Done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() para ele diminuir o contador das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goroutines</w:t>
      </w:r>
      <w:proofErr w:type="spellEnd"/>
    </w:p>
    <w:p w14:paraId="55D3DFC8" w14:textId="1248FD92" w:rsidR="00CD48AC" w:rsidRDefault="00CD48AC" w:rsidP="00CD48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Repetir o passo 3 e 4 para as próximas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goroutines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que você deseja executar </w:t>
      </w:r>
    </w:p>
    <w:p w14:paraId="1D2F9B0E" w14:textId="29B64A0E" w:rsidR="00CD48AC" w:rsidRDefault="00CD48AC" w:rsidP="00CD48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No final do código utilizar o comando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nomeDaVariável.Wait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() que irá fazer o programa continuar até que o contador chegue a 0</w:t>
      </w:r>
    </w:p>
    <w:p w14:paraId="31524506" w14:textId="51B01FFF" w:rsidR="00CD48AC" w:rsidRDefault="00CD48AC" w:rsidP="00CD48AC">
      <w:pPr>
        <w:rPr>
          <w:noProof/>
        </w:rPr>
      </w:pPr>
      <w:r>
        <w:rPr>
          <w:rFonts w:ascii="Times New Roman" w:hAnsi="Times New Roman" w:cs="Times New Roman"/>
          <w:bCs/>
          <w:sz w:val="28"/>
          <w:szCs w:val="28"/>
        </w:rPr>
        <w:t>Exemplo:</w:t>
      </w:r>
      <w:r w:rsidRPr="00CD48AC">
        <w:rPr>
          <w:noProof/>
        </w:rPr>
        <w:t xml:space="preserve"> </w:t>
      </w:r>
      <w:r w:rsidRPr="00CD48A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6F2F512" wp14:editId="6CC852F3">
            <wp:extent cx="4858428" cy="2734057"/>
            <wp:effectExtent l="0" t="0" r="0" b="9525"/>
            <wp:docPr id="975845791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45791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4481" w14:textId="77777777" w:rsidR="00CD48AC" w:rsidRDefault="00CD48AC" w:rsidP="00CD48AC">
      <w:pPr>
        <w:rPr>
          <w:noProof/>
        </w:rPr>
      </w:pPr>
    </w:p>
    <w:p w14:paraId="1B615F60" w14:textId="77777777" w:rsidR="00D81CCB" w:rsidRDefault="00D81CCB" w:rsidP="00CD48AC">
      <w:pPr>
        <w:rPr>
          <w:noProof/>
        </w:rPr>
      </w:pPr>
    </w:p>
    <w:p w14:paraId="3CF4218F" w14:textId="77777777" w:rsidR="00D81CCB" w:rsidRDefault="00D81CCB" w:rsidP="00CD48AC">
      <w:pPr>
        <w:rPr>
          <w:noProof/>
        </w:rPr>
      </w:pPr>
    </w:p>
    <w:p w14:paraId="413CF8A9" w14:textId="77777777" w:rsidR="00D81CCB" w:rsidRDefault="00D81CCB" w:rsidP="00CD48AC">
      <w:pPr>
        <w:rPr>
          <w:noProof/>
        </w:rPr>
      </w:pPr>
    </w:p>
    <w:p w14:paraId="6767D728" w14:textId="77777777" w:rsidR="00D81CCB" w:rsidRDefault="00D81CCB" w:rsidP="00CD48AC">
      <w:pPr>
        <w:rPr>
          <w:noProof/>
        </w:rPr>
      </w:pPr>
    </w:p>
    <w:p w14:paraId="01BC0460" w14:textId="77777777" w:rsidR="00D81CCB" w:rsidRDefault="00D81CCB" w:rsidP="00CD48AC">
      <w:pPr>
        <w:rPr>
          <w:noProof/>
        </w:rPr>
      </w:pPr>
    </w:p>
    <w:p w14:paraId="20EAEED2" w14:textId="77777777" w:rsidR="00D81CCB" w:rsidRDefault="00D81CCB" w:rsidP="00CD48AC">
      <w:pPr>
        <w:rPr>
          <w:noProof/>
        </w:rPr>
      </w:pPr>
    </w:p>
    <w:p w14:paraId="667A7A16" w14:textId="77777777" w:rsidR="00D81CCB" w:rsidRDefault="00D81CCB" w:rsidP="00CD48AC">
      <w:pPr>
        <w:rPr>
          <w:noProof/>
        </w:rPr>
      </w:pPr>
    </w:p>
    <w:p w14:paraId="7F57F458" w14:textId="77777777" w:rsidR="00D81CCB" w:rsidRDefault="00D81CCB" w:rsidP="00CD48AC">
      <w:pPr>
        <w:rPr>
          <w:noProof/>
        </w:rPr>
      </w:pPr>
    </w:p>
    <w:p w14:paraId="6597119B" w14:textId="115AAA03" w:rsidR="00CD48AC" w:rsidRDefault="00CD48AC" w:rsidP="00CD48AC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Canais</w:t>
      </w:r>
    </w:p>
    <w:p w14:paraId="478F7C3D" w14:textId="466B0050" w:rsidR="00CD48AC" w:rsidRDefault="00D81CCB" w:rsidP="00CD48AC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D81CCB">
        <w:rPr>
          <w:rFonts w:ascii="Times New Roman" w:hAnsi="Times New Roman" w:cs="Times New Roman"/>
          <w:bCs/>
          <w:sz w:val="32"/>
          <w:szCs w:val="32"/>
        </w:rPr>
        <w:drawing>
          <wp:inline distT="0" distB="0" distL="0" distR="0" wp14:anchorId="11F7CFB6" wp14:editId="6129F641">
            <wp:extent cx="5400040" cy="2143760"/>
            <wp:effectExtent l="0" t="0" r="0" b="8890"/>
            <wp:docPr id="82892885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28854" name="Imagem 1" descr="Texto&#10;&#10;O conteúdo gerado por IA pode estar incorre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7777" w14:textId="70A1BE80" w:rsidR="001676CF" w:rsidRDefault="00D81CCB" w:rsidP="001676C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81CCB">
        <w:rPr>
          <w:rFonts w:ascii="Times New Roman" w:hAnsi="Times New Roman" w:cs="Times New Roman"/>
          <w:bCs/>
          <w:sz w:val="32"/>
          <w:szCs w:val="32"/>
        </w:rPr>
        <w:drawing>
          <wp:inline distT="0" distB="0" distL="0" distR="0" wp14:anchorId="4EAED900" wp14:editId="2B522188">
            <wp:extent cx="5400040" cy="1440815"/>
            <wp:effectExtent l="0" t="0" r="0" b="6985"/>
            <wp:docPr id="172427470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74702" name="Imagem 1" descr="Texto&#10;&#10;O conteúdo gerado por IA pode estar incorre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0943" w14:textId="21502AB2" w:rsidR="00D81CCB" w:rsidRDefault="00D81CCB" w:rsidP="00D81CC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Para substituir esse for infinito nós também podemos utilizar</w:t>
      </w:r>
    </w:p>
    <w:p w14:paraId="015EA50B" w14:textId="3C612C07" w:rsidR="00D81CCB" w:rsidRDefault="00D81CCB" w:rsidP="00D81CCB">
      <w:pPr>
        <w:rPr>
          <w:rFonts w:ascii="Times New Roman" w:hAnsi="Times New Roman" w:cs="Times New Roman"/>
          <w:bCs/>
          <w:sz w:val="28"/>
          <w:szCs w:val="28"/>
        </w:rPr>
      </w:pPr>
      <w:r w:rsidRPr="00D81CC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6E2DB7C" wp14:editId="3C6280A3">
            <wp:extent cx="5400040" cy="572135"/>
            <wp:effectExtent l="0" t="0" r="0" b="0"/>
            <wp:docPr id="21457722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7225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0C2A" w14:textId="77777777" w:rsidR="00844706" w:rsidRDefault="00844706" w:rsidP="00D81CCB">
      <w:pPr>
        <w:rPr>
          <w:rFonts w:ascii="Times New Roman" w:hAnsi="Times New Roman" w:cs="Times New Roman"/>
          <w:bCs/>
          <w:sz w:val="28"/>
          <w:szCs w:val="28"/>
        </w:rPr>
      </w:pPr>
    </w:p>
    <w:p w14:paraId="22E15910" w14:textId="46933661" w:rsidR="00844706" w:rsidRDefault="00844706" w:rsidP="00844706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Canal com buffer</w:t>
      </w:r>
    </w:p>
    <w:p w14:paraId="67368D4A" w14:textId="2CEEF705" w:rsidR="00844706" w:rsidRDefault="00844706" w:rsidP="0084470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Um canal com buffer é um canal com capacidade de receber mais de um dado </w:t>
      </w:r>
    </w:p>
    <w:p w14:paraId="702969D0" w14:textId="5DE8C833" w:rsidR="00844706" w:rsidRDefault="00844706" w:rsidP="00844706">
      <w:pPr>
        <w:rPr>
          <w:rFonts w:ascii="Times New Roman" w:hAnsi="Times New Roman" w:cs="Times New Roman"/>
          <w:bCs/>
          <w:sz w:val="28"/>
          <w:szCs w:val="28"/>
        </w:rPr>
      </w:pPr>
      <w:r w:rsidRPr="0084470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6553427" wp14:editId="4DBE9E06">
            <wp:extent cx="2343477" cy="295316"/>
            <wp:effectExtent l="0" t="0" r="0" b="9525"/>
            <wp:docPr id="19133725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7259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10BF" w14:textId="7DE8EED8" w:rsidR="00844706" w:rsidRDefault="00844706" w:rsidP="0084470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 assim podendo receber n tipo de valores diferentes</w:t>
      </w:r>
    </w:p>
    <w:p w14:paraId="1D4E0F4D" w14:textId="57BAD575" w:rsidR="00844706" w:rsidRDefault="00844706" w:rsidP="00844706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84470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59BBEED" wp14:editId="7C38F5B6">
            <wp:extent cx="2305372" cy="1581371"/>
            <wp:effectExtent l="0" t="0" r="0" b="0"/>
            <wp:docPr id="50111360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13601" name="Imagem 1" descr="Texto&#10;&#10;O conteúdo gerado por IA pode estar incorre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563D" w14:textId="54A03C06" w:rsidR="00CE49AF" w:rsidRDefault="00CE49AF" w:rsidP="00CE49A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lastRenderedPageBreak/>
        <w:t>Select</w:t>
      </w:r>
      <w:proofErr w:type="spellEnd"/>
    </w:p>
    <w:p w14:paraId="240EB9C7" w14:textId="63F9BB97" w:rsidR="00CE49AF" w:rsidRDefault="00CE49AF" w:rsidP="00CE49AF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é como um switch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mas que só é usado em canais</w:t>
      </w:r>
    </w:p>
    <w:p w14:paraId="22CD2F59" w14:textId="1642B249" w:rsidR="00CE49AF" w:rsidRDefault="00CE49AF" w:rsidP="00CE49AF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>Ele é bem utilizado quando uma função acaba em um tempo diferente da outra, permitindo que a função execute assim que o canal estiver pronto para receber um dado</w:t>
      </w:r>
    </w:p>
    <w:p w14:paraId="7EBF7EE5" w14:textId="08E7319D" w:rsidR="00CE49AF" w:rsidRDefault="00CE49AF" w:rsidP="00CE49AF">
      <w:pPr>
        <w:rPr>
          <w:noProof/>
        </w:rPr>
      </w:pPr>
      <w:r>
        <w:rPr>
          <w:rFonts w:ascii="Times New Roman" w:hAnsi="Times New Roman" w:cs="Times New Roman"/>
          <w:bCs/>
          <w:sz w:val="28"/>
          <w:szCs w:val="28"/>
        </w:rPr>
        <w:t>EX:</w:t>
      </w:r>
      <w:r w:rsidRPr="00CE49AF">
        <w:rPr>
          <w:noProof/>
        </w:rPr>
        <w:t xml:space="preserve"> </w:t>
      </w:r>
      <w:r w:rsidRPr="00CE49A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1B5EC20" wp14:editId="7B305985">
            <wp:extent cx="4686954" cy="2972215"/>
            <wp:effectExtent l="0" t="0" r="0" b="0"/>
            <wp:docPr id="1824906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0649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E56F" w14:textId="2B3AD762" w:rsidR="00CE49AF" w:rsidRDefault="00CE49AF" w:rsidP="00CE49A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Duas funções em que uma demora 0,5 segundos e a outra 2 segundos para terminarem sua execução ocorrendo infinitamente</w:t>
      </w:r>
    </w:p>
    <w:p w14:paraId="52B92A60" w14:textId="6CF62996" w:rsidR="00CE49AF" w:rsidRDefault="00CE49AF" w:rsidP="00CE49AF">
      <w:pPr>
        <w:rPr>
          <w:rFonts w:ascii="Times New Roman" w:hAnsi="Times New Roman" w:cs="Times New Roman"/>
          <w:bCs/>
          <w:sz w:val="28"/>
          <w:szCs w:val="28"/>
        </w:rPr>
      </w:pPr>
      <w:r w:rsidRPr="00CE49A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AA657D4" wp14:editId="1C57FC30">
            <wp:extent cx="5400040" cy="1895475"/>
            <wp:effectExtent l="0" t="0" r="0" b="9525"/>
            <wp:docPr id="5516148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14856" name="Imagem 1" descr="Texto&#10;&#10;O conteúdo gerado por IA pode estar incorreto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888B" w14:textId="1ECBB0A0" w:rsidR="00CE49AF" w:rsidRDefault="00CE49AF" w:rsidP="00CE49A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E aqui como podemos utilizar 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para executar as duas assim que elas estiverem prontas </w:t>
      </w:r>
    </w:p>
    <w:p w14:paraId="657A38F8" w14:textId="77777777" w:rsidR="00303DFF" w:rsidRDefault="00303DFF" w:rsidP="00CE49AF">
      <w:pPr>
        <w:rPr>
          <w:rFonts w:ascii="Times New Roman" w:hAnsi="Times New Roman" w:cs="Times New Roman"/>
          <w:bCs/>
          <w:sz w:val="28"/>
          <w:szCs w:val="28"/>
        </w:rPr>
      </w:pPr>
    </w:p>
    <w:p w14:paraId="19C829BD" w14:textId="77777777" w:rsidR="00303DFF" w:rsidRDefault="00303DFF" w:rsidP="00303D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698B6F" w14:textId="77777777" w:rsidR="00303DFF" w:rsidRDefault="00303DFF" w:rsidP="00303D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6643A7" w14:textId="77777777" w:rsidR="00303DFF" w:rsidRDefault="00303DFF" w:rsidP="00303D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320CE6" w14:textId="0186BA14" w:rsidR="00303DFF" w:rsidRDefault="00303DFF" w:rsidP="00303DF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Padrão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Worker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Pools</w:t>
      </w:r>
    </w:p>
    <w:p w14:paraId="60DC4A0F" w14:textId="070439D5" w:rsidR="00303DFF" w:rsidRDefault="00303DFF" w:rsidP="00303DF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Um modo de executar funções recursivas mais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rapido</w:t>
      </w:r>
      <w:proofErr w:type="spellEnd"/>
    </w:p>
    <w:p w14:paraId="1EE47BA8" w14:textId="6FF13029" w:rsidR="00303DFF" w:rsidRDefault="00303DFF" w:rsidP="00303DF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3DF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D841904" wp14:editId="09D4846E">
            <wp:extent cx="4277322" cy="3324689"/>
            <wp:effectExtent l="0" t="0" r="9525" b="9525"/>
            <wp:docPr id="33241769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17697" name="Imagem 1" descr="Texto&#10;&#10;O conteúdo gerado por IA pode estar incorreto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DF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2D198FF" wp14:editId="786D74AF">
            <wp:extent cx="4734586" cy="3248478"/>
            <wp:effectExtent l="0" t="0" r="8890" b="9525"/>
            <wp:docPr id="979046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467" name="Imagem 1" descr="Texto&#10;&#10;O conteúdo gerado por IA pode estar incorreto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2693" w14:textId="77777777" w:rsidR="00303DFF" w:rsidRDefault="00303DFF" w:rsidP="00303D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E5F1D6" w14:textId="77777777" w:rsidR="00303DFF" w:rsidRDefault="00303DFF" w:rsidP="00303D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2E71A1B" w14:textId="77777777" w:rsidR="00303DFF" w:rsidRDefault="00303DFF" w:rsidP="00303D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E0768D" w14:textId="77777777" w:rsidR="00303DFF" w:rsidRDefault="00303DFF" w:rsidP="00303D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048F03" w14:textId="77777777" w:rsidR="00303DFF" w:rsidRDefault="00303DFF" w:rsidP="00303DF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4F9C84" w14:textId="329ADB49" w:rsidR="00303DFF" w:rsidRDefault="00303DFF" w:rsidP="00303DF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Padrão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Generator</w:t>
      </w:r>
      <w:proofErr w:type="spellEnd"/>
    </w:p>
    <w:p w14:paraId="13CC17E0" w14:textId="5AA20925" w:rsidR="00303DFF" w:rsidRDefault="00303DFF" w:rsidP="00303DF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Uma forma de esconder toda a complexidade dessas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goloutines</w:t>
      </w:r>
      <w:proofErr w:type="spellEnd"/>
    </w:p>
    <w:p w14:paraId="2C1E23C7" w14:textId="2450C94E" w:rsidR="00303DFF" w:rsidRDefault="00303DFF" w:rsidP="00303DFF">
      <w:pPr>
        <w:rPr>
          <w:rFonts w:ascii="Times New Roman" w:hAnsi="Times New Roman" w:cs="Times New Roman"/>
          <w:bCs/>
          <w:sz w:val="28"/>
          <w:szCs w:val="28"/>
        </w:rPr>
      </w:pPr>
      <w:r w:rsidRPr="00303DF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A477865" wp14:editId="32E2AA56">
            <wp:extent cx="5201376" cy="3639058"/>
            <wp:effectExtent l="0" t="0" r="0" b="0"/>
            <wp:docPr id="19018554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5549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AA48" w14:textId="77777777" w:rsidR="00D03880" w:rsidRDefault="00D03880" w:rsidP="00303DFF">
      <w:pPr>
        <w:rPr>
          <w:rFonts w:ascii="Times New Roman" w:hAnsi="Times New Roman" w:cs="Times New Roman"/>
          <w:bCs/>
          <w:sz w:val="28"/>
          <w:szCs w:val="28"/>
        </w:rPr>
      </w:pPr>
    </w:p>
    <w:p w14:paraId="6FDF5DA0" w14:textId="05579F45" w:rsidR="00D03880" w:rsidRDefault="00D03880" w:rsidP="00D03880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Multiplexador</w:t>
      </w:r>
    </w:p>
    <w:p w14:paraId="156E021C" w14:textId="694B5158" w:rsidR="00D03880" w:rsidRDefault="00D03880" w:rsidP="00D0388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Serve para juntar dois canais em 1 só</w:t>
      </w:r>
    </w:p>
    <w:p w14:paraId="096D77C7" w14:textId="77777777" w:rsidR="00D03880" w:rsidRPr="00D03880" w:rsidRDefault="00D03880" w:rsidP="00D03880">
      <w:pPr>
        <w:rPr>
          <w:rFonts w:ascii="Times New Roman" w:hAnsi="Times New Roman" w:cs="Times New Roman"/>
          <w:bCs/>
          <w:sz w:val="28"/>
          <w:szCs w:val="28"/>
        </w:rPr>
      </w:pPr>
    </w:p>
    <w:sectPr w:rsidR="00D03880" w:rsidRPr="00D03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E7C34"/>
    <w:multiLevelType w:val="hybridMultilevel"/>
    <w:tmpl w:val="53D442C8"/>
    <w:lvl w:ilvl="0" w:tplc="9D16F22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1920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ENRIQUE SOUSA DE JESUS">
    <w15:presenceInfo w15:providerId="AD" w15:userId="S::24207746@aluno.univesp.br::d119b9ca-1075-42c3-89d4-aecf87fb93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3C"/>
    <w:rsid w:val="0000453B"/>
    <w:rsid w:val="000C47CF"/>
    <w:rsid w:val="001026D6"/>
    <w:rsid w:val="00105EBA"/>
    <w:rsid w:val="00111BF2"/>
    <w:rsid w:val="00123B0F"/>
    <w:rsid w:val="00165C5C"/>
    <w:rsid w:val="00166D96"/>
    <w:rsid w:val="001676CF"/>
    <w:rsid w:val="001C15A1"/>
    <w:rsid w:val="00213321"/>
    <w:rsid w:val="002B5201"/>
    <w:rsid w:val="00303DFF"/>
    <w:rsid w:val="003818A2"/>
    <w:rsid w:val="003869AA"/>
    <w:rsid w:val="003E6D66"/>
    <w:rsid w:val="00400A75"/>
    <w:rsid w:val="004B0B86"/>
    <w:rsid w:val="005E07CE"/>
    <w:rsid w:val="005E4ECB"/>
    <w:rsid w:val="006030FC"/>
    <w:rsid w:val="00636B74"/>
    <w:rsid w:val="00654F3C"/>
    <w:rsid w:val="006A2036"/>
    <w:rsid w:val="006B366F"/>
    <w:rsid w:val="00744CD7"/>
    <w:rsid w:val="00776553"/>
    <w:rsid w:val="007C3252"/>
    <w:rsid w:val="007D5160"/>
    <w:rsid w:val="007D57EF"/>
    <w:rsid w:val="008105E7"/>
    <w:rsid w:val="00826588"/>
    <w:rsid w:val="00844706"/>
    <w:rsid w:val="00896703"/>
    <w:rsid w:val="008D1246"/>
    <w:rsid w:val="008F4F6C"/>
    <w:rsid w:val="008F5ECD"/>
    <w:rsid w:val="009343B7"/>
    <w:rsid w:val="009A3C5B"/>
    <w:rsid w:val="009B5019"/>
    <w:rsid w:val="009D09D7"/>
    <w:rsid w:val="00A36CFF"/>
    <w:rsid w:val="00A42B19"/>
    <w:rsid w:val="00A845CC"/>
    <w:rsid w:val="00AC42BB"/>
    <w:rsid w:val="00AF6B13"/>
    <w:rsid w:val="00B6680D"/>
    <w:rsid w:val="00BE06D4"/>
    <w:rsid w:val="00BE7BE3"/>
    <w:rsid w:val="00CD48AC"/>
    <w:rsid w:val="00CE49AF"/>
    <w:rsid w:val="00CF3580"/>
    <w:rsid w:val="00D03880"/>
    <w:rsid w:val="00D81CCB"/>
    <w:rsid w:val="00E13B8B"/>
    <w:rsid w:val="00E85150"/>
    <w:rsid w:val="00E936B2"/>
    <w:rsid w:val="00E937A8"/>
    <w:rsid w:val="00E9461C"/>
    <w:rsid w:val="00EF599D"/>
    <w:rsid w:val="00F2734C"/>
    <w:rsid w:val="00F30312"/>
    <w:rsid w:val="00F9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D945"/>
  <w15:chartTrackingRefBased/>
  <w15:docId w15:val="{3C63BDBA-8486-451E-A5CB-741445D7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4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4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4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4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4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4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4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4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4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4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4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4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4F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4F3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4F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4F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4F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4F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4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4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4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4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4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4F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4F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4F3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4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4F3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4F3C"/>
    <w:rPr>
      <w:b/>
      <w:bCs/>
      <w:smallCaps/>
      <w:color w:val="2F5496" w:themeColor="accent1" w:themeShade="BF"/>
      <w:spacing w:val="5"/>
    </w:rPr>
  </w:style>
  <w:style w:type="paragraph" w:styleId="Reviso">
    <w:name w:val="Revision"/>
    <w:hidden/>
    <w:uiPriority w:val="99"/>
    <w:semiHidden/>
    <w:rsid w:val="00E851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9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microsoft.com/office/2011/relationships/people" Target="peop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24</Pages>
  <Words>1331</Words>
  <Characters>7191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SOUSA DE JESUS</dc:creator>
  <cp:keywords/>
  <dc:description/>
  <cp:lastModifiedBy>HENRIQUE SOUSA DE JESUS</cp:lastModifiedBy>
  <cp:revision>2</cp:revision>
  <dcterms:created xsi:type="dcterms:W3CDTF">2025-02-18T22:02:00Z</dcterms:created>
  <dcterms:modified xsi:type="dcterms:W3CDTF">2025-02-18T22:02:00Z</dcterms:modified>
</cp:coreProperties>
</file>